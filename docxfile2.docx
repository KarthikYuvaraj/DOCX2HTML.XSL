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241" w:rsidRPr="00844241" w:rsidRDefault="00844241" w:rsidP="00844241">
      <w:pPr>
        <w:spacing w:after="0" w:line="240" w:lineRule="auto"/>
        <w:outlineLvl w:val="0"/>
        <w:rPr>
          <w:rFonts w:ascii="Arial" w:eastAsia="Times New Roman" w:hAnsi="Arial" w:cs="Arial"/>
          <w:color w:val="000000"/>
          <w:kern w:val="36"/>
          <w:sz w:val="46"/>
          <w:szCs w:val="46"/>
        </w:rPr>
      </w:pPr>
      <w:proofErr w:type="spellStart"/>
      <w:proofErr w:type="gramStart"/>
      <w:r w:rsidRPr="00844241">
        <w:rPr>
          <w:rFonts w:ascii="Arial" w:eastAsia="Times New Roman" w:hAnsi="Arial" w:cs="Arial"/>
          <w:color w:val="000000"/>
          <w:kern w:val="36"/>
          <w:sz w:val="46"/>
          <w:szCs w:val="46"/>
        </w:rPr>
        <w:t>ip</w:t>
      </w:r>
      <w:proofErr w:type="spellEnd"/>
      <w:proofErr w:type="gramEnd"/>
      <w:r w:rsidRPr="00844241">
        <w:rPr>
          <w:rFonts w:ascii="Arial" w:eastAsia="Times New Roman" w:hAnsi="Arial" w:cs="Arial"/>
          <w:color w:val="000000"/>
          <w:kern w:val="36"/>
          <w:sz w:val="46"/>
          <w:szCs w:val="46"/>
        </w:rPr>
        <w:t>: Call JavaScript from an XSLT style sheet</w:t>
      </w:r>
    </w:p>
    <w:p w:rsidR="00844241" w:rsidRPr="00844241" w:rsidRDefault="00844241" w:rsidP="00844241">
      <w:pPr>
        <w:spacing w:after="0" w:line="240" w:lineRule="auto"/>
        <w:rPr>
          <w:rFonts w:ascii="Arial" w:eastAsia="Times New Roman" w:hAnsi="Arial" w:cs="Arial"/>
          <w:color w:val="000000"/>
          <w:sz w:val="21"/>
          <w:szCs w:val="21"/>
        </w:rPr>
      </w:pPr>
      <w:r w:rsidRPr="00844241">
        <w:rPr>
          <w:rFonts w:ascii="Verdana" w:eastAsia="Times New Roman" w:hAnsi="Verdana" w:cs="Arial"/>
          <w:b/>
          <w:bCs/>
          <w:color w:val="666666"/>
          <w:sz w:val="23"/>
        </w:rPr>
        <w:t>Add functionality to your style sheets</w:t>
      </w:r>
    </w:p>
    <w:p w:rsidR="00844241" w:rsidRPr="00844241" w:rsidRDefault="00844241" w:rsidP="00844241">
      <w:pPr>
        <w:spacing w:after="0" w:line="240" w:lineRule="auto"/>
        <w:rPr>
          <w:rFonts w:ascii="Arial" w:eastAsia="Times New Roman" w:hAnsi="Arial" w:cs="Arial"/>
          <w:color w:val="000000"/>
          <w:sz w:val="21"/>
          <w:szCs w:val="21"/>
        </w:rPr>
      </w:pPr>
      <w:hyperlink r:id="rId5" w:anchor="author1" w:tooltip="" w:history="1">
        <w:proofErr w:type="gramStart"/>
        <w:r w:rsidRPr="00844241">
          <w:rPr>
            <w:rFonts w:ascii="Arial" w:eastAsia="Times New Roman" w:hAnsi="Arial" w:cs="Arial"/>
            <w:color w:val="4C6E94"/>
            <w:sz w:val="21"/>
            <w:u w:val="single"/>
          </w:rPr>
          <w:t>Nicholas Chase</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t>(</w:t>
      </w:r>
      <w:hyperlink r:id="rId6" w:history="1">
        <w:r w:rsidRPr="00844241">
          <w:rPr>
            <w:rFonts w:ascii="Arial" w:eastAsia="Times New Roman" w:hAnsi="Arial" w:cs="Arial"/>
            <w:color w:val="4C6E94"/>
            <w:sz w:val="21"/>
            <w:u w:val="single"/>
          </w:rPr>
          <w:t>nicholas@nicholaschase.com</w:t>
        </w:r>
      </w:hyperlink>
      <w:r w:rsidRPr="00844241">
        <w:rPr>
          <w:rFonts w:ascii="Arial" w:eastAsia="Times New Roman" w:hAnsi="Arial" w:cs="Arial"/>
          <w:color w:val="000000"/>
          <w:sz w:val="21"/>
          <w:szCs w:val="21"/>
        </w:rPr>
        <w:t>), President, Chase and Chase, Inc.</w:t>
      </w:r>
      <w:proofErr w:type="gramEnd"/>
    </w:p>
    <w:p w:rsidR="00844241" w:rsidRPr="00844241" w:rsidRDefault="00844241" w:rsidP="00844241">
      <w:pPr>
        <w:spacing w:after="0" w:line="240" w:lineRule="auto"/>
        <w:rPr>
          <w:rFonts w:ascii="Arial" w:eastAsia="Times New Roman" w:hAnsi="Arial" w:cs="Arial"/>
          <w:color w:val="000000"/>
          <w:sz w:val="21"/>
          <w:szCs w:val="21"/>
        </w:rPr>
      </w:pPr>
      <w:r w:rsidRPr="00844241">
        <w:rPr>
          <w:rFonts w:ascii="Arial" w:eastAsia="Times New Roman" w:hAnsi="Arial" w:cs="Arial"/>
          <w:b/>
          <w:bCs/>
          <w:color w:val="000000"/>
          <w:sz w:val="21"/>
        </w:rPr>
        <w:t>Summary:</w:t>
      </w:r>
      <w:r w:rsidRPr="00844241">
        <w:rPr>
          <w:rFonts w:ascii="Arial" w:eastAsia="Times New Roman" w:hAnsi="Arial" w:cs="Arial"/>
          <w:color w:val="000000"/>
          <w:sz w:val="21"/>
          <w:szCs w:val="21"/>
        </w:rPr>
        <w:t>  XSLT style sheets allow you a great deal of freedom in manipulating the data in your original XML document. There are times, however, when you really want to do actual programming, and the XSLT recommendation is designed to allow that through the use of extensions. These extensions take the form of functions and elements and can be written in any language the processor supports. One of your options is to embed JavaScript within the style sheet, either directly or as an external file.</w:t>
      </w:r>
    </w:p>
    <w:p w:rsidR="00844241" w:rsidRPr="00844241" w:rsidRDefault="00844241" w:rsidP="00844241">
      <w:pPr>
        <w:spacing w:after="0" w:line="240" w:lineRule="auto"/>
        <w:rPr>
          <w:rFonts w:ascii="Arial" w:eastAsia="Times New Roman" w:hAnsi="Arial" w:cs="Arial"/>
          <w:color w:val="000000"/>
          <w:sz w:val="21"/>
          <w:szCs w:val="21"/>
        </w:rPr>
      </w:pPr>
      <w:hyperlink r:id="rId7" w:history="1">
        <w:r w:rsidRPr="00844241">
          <w:rPr>
            <w:rFonts w:ascii="Arial" w:eastAsia="Times New Roman" w:hAnsi="Arial" w:cs="Arial"/>
            <w:color w:val="4C6E94"/>
            <w:sz w:val="21"/>
            <w:u w:val="single"/>
          </w:rPr>
          <w:t>View more content in this series</w:t>
        </w:r>
      </w:hyperlink>
    </w:p>
    <w:p w:rsidR="00844241" w:rsidRPr="00844241" w:rsidRDefault="00844241" w:rsidP="00844241">
      <w:pPr>
        <w:spacing w:after="0" w:line="240" w:lineRule="auto"/>
        <w:rPr>
          <w:rFonts w:ascii="Arial" w:eastAsia="Times New Roman" w:hAnsi="Arial" w:cs="Arial"/>
          <w:color w:val="000000"/>
          <w:sz w:val="21"/>
          <w:szCs w:val="21"/>
        </w:rPr>
      </w:pPr>
      <w:hyperlink r:id="rId8" w:history="1">
        <w:r w:rsidRPr="00844241">
          <w:rPr>
            <w:rFonts w:ascii="Arial" w:eastAsia="Times New Roman" w:hAnsi="Arial" w:cs="Arial"/>
            <w:color w:val="4C6E94"/>
            <w:sz w:val="21"/>
            <w:u w:val="single"/>
          </w:rPr>
          <w:t>Tag this!</w:t>
        </w:r>
      </w:hyperlink>
    </w:p>
    <w:p w:rsidR="00844241" w:rsidRPr="00844241" w:rsidRDefault="00844241" w:rsidP="00844241">
      <w:pPr>
        <w:spacing w:after="157" w:line="240" w:lineRule="auto"/>
        <w:rPr>
          <w:rFonts w:ascii="Arial" w:eastAsia="Times New Roman" w:hAnsi="Arial" w:cs="Arial"/>
          <w:color w:val="000000"/>
          <w:sz w:val="21"/>
          <w:szCs w:val="21"/>
        </w:rPr>
      </w:pPr>
      <w:hyperlink r:id="rId9" w:history="1">
        <w:r w:rsidRPr="00844241">
          <w:rPr>
            <w:rFonts w:ascii="Arial" w:eastAsia="Times New Roman" w:hAnsi="Arial" w:cs="Arial"/>
            <w:color w:val="4C6E94"/>
            <w:sz w:val="21"/>
            <w:u w:val="single"/>
          </w:rPr>
          <w:t xml:space="preserve">Update My </w:t>
        </w:r>
        <w:proofErr w:type="spellStart"/>
        <w:proofErr w:type="gramStart"/>
        <w:r w:rsidRPr="00844241">
          <w:rPr>
            <w:rFonts w:ascii="Arial" w:eastAsia="Times New Roman" w:hAnsi="Arial" w:cs="Arial"/>
            <w:color w:val="4C6E94"/>
            <w:sz w:val="21"/>
            <w:u w:val="single"/>
          </w:rPr>
          <w:t>dW</w:t>
        </w:r>
        <w:proofErr w:type="spellEnd"/>
        <w:proofErr w:type="gramEnd"/>
        <w:r w:rsidRPr="00844241">
          <w:rPr>
            <w:rFonts w:ascii="Arial" w:eastAsia="Times New Roman" w:hAnsi="Arial" w:cs="Arial"/>
            <w:color w:val="4C6E94"/>
            <w:sz w:val="21"/>
            <w:u w:val="single"/>
          </w:rPr>
          <w:t xml:space="preserve"> interests</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t>(</w:t>
      </w:r>
      <w:hyperlink r:id="rId10" w:history="1">
        <w:r w:rsidRPr="00844241">
          <w:rPr>
            <w:rFonts w:ascii="Arial" w:eastAsia="Times New Roman" w:hAnsi="Arial" w:cs="Arial"/>
            <w:color w:val="4C6E94"/>
            <w:sz w:val="19"/>
            <w:u w:val="single"/>
          </w:rPr>
          <w:t>Log in</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t>|</w:t>
      </w:r>
      <w:r w:rsidRPr="00844241">
        <w:rPr>
          <w:rFonts w:ascii="Arial" w:eastAsia="Times New Roman" w:hAnsi="Arial" w:cs="Arial"/>
          <w:color w:val="000000"/>
          <w:sz w:val="21"/>
        </w:rPr>
        <w:t> </w:t>
      </w:r>
      <w:hyperlink r:id="rId11" w:anchor="overlay" w:history="1">
        <w:r w:rsidRPr="00844241">
          <w:rPr>
            <w:rFonts w:ascii="Arial" w:eastAsia="Times New Roman" w:hAnsi="Arial" w:cs="Arial"/>
            <w:color w:val="4C6E94"/>
            <w:sz w:val="19"/>
            <w:u w:val="single"/>
          </w:rPr>
          <w:t>What's this?</w:t>
        </w:r>
      </w:hyperlink>
      <w:r w:rsidRPr="00844241">
        <w:rPr>
          <w:rFonts w:ascii="Arial" w:eastAsia="Times New Roman" w:hAnsi="Arial" w:cs="Arial"/>
          <w:color w:val="000000"/>
          <w:sz w:val="21"/>
          <w:szCs w:val="21"/>
        </w:rPr>
        <w:t>)</w:t>
      </w:r>
      <w:hyperlink r:id="rId12" w:anchor="dwmyinterestaddhelp" w:history="1">
        <w:r w:rsidRPr="00844241">
          <w:rPr>
            <w:rFonts w:ascii="Arial" w:eastAsia="Times New Roman" w:hAnsi="Arial" w:cs="Arial"/>
            <w:color w:val="4C6E94"/>
            <w:sz w:val="21"/>
            <w:u w:val="single"/>
          </w:rPr>
          <w:t xml:space="preserve">Skip to help for Update My </w:t>
        </w:r>
        <w:proofErr w:type="spellStart"/>
        <w:proofErr w:type="gramStart"/>
        <w:r w:rsidRPr="00844241">
          <w:rPr>
            <w:rFonts w:ascii="Arial" w:eastAsia="Times New Roman" w:hAnsi="Arial" w:cs="Arial"/>
            <w:color w:val="4C6E94"/>
            <w:sz w:val="21"/>
            <w:u w:val="single"/>
          </w:rPr>
          <w:t>dW</w:t>
        </w:r>
        <w:proofErr w:type="spellEnd"/>
        <w:proofErr w:type="gramEnd"/>
        <w:r w:rsidRPr="00844241">
          <w:rPr>
            <w:rFonts w:ascii="Arial" w:eastAsia="Times New Roman" w:hAnsi="Arial" w:cs="Arial"/>
            <w:color w:val="4C6E94"/>
            <w:sz w:val="21"/>
            <w:u w:val="single"/>
          </w:rPr>
          <w:t xml:space="preserve"> interests</w:t>
        </w:r>
      </w:hyperlink>
    </w:p>
    <w:p w:rsidR="00844241" w:rsidRPr="00844241" w:rsidRDefault="00844241" w:rsidP="00844241">
      <w:pPr>
        <w:spacing w:after="0" w:line="282" w:lineRule="atLeast"/>
        <w:rPr>
          <w:rFonts w:ascii="Arial" w:eastAsia="Times New Roman" w:hAnsi="Arial" w:cs="Arial"/>
          <w:color w:val="000000"/>
          <w:sz w:val="21"/>
          <w:szCs w:val="21"/>
        </w:rPr>
      </w:pPr>
      <w:r w:rsidRPr="00844241">
        <w:rPr>
          <w:rFonts w:ascii="Arial" w:eastAsia="Times New Roman" w:hAnsi="Arial" w:cs="Arial"/>
          <w:b/>
          <w:bCs/>
          <w:color w:val="000000"/>
          <w:sz w:val="21"/>
          <w:szCs w:val="21"/>
        </w:rPr>
        <w:t>Date:</w:t>
      </w:r>
      <w:r w:rsidRPr="00844241">
        <w:rPr>
          <w:rFonts w:ascii="Arial" w:eastAsia="Times New Roman" w:hAnsi="Arial" w:cs="Arial"/>
          <w:color w:val="000000"/>
          <w:sz w:val="21"/>
          <w:szCs w:val="21"/>
        </w:rPr>
        <w:t>  01 Apr 2002</w:t>
      </w:r>
      <w:r w:rsidRPr="00844241">
        <w:rPr>
          <w:rFonts w:ascii="Arial" w:eastAsia="Times New Roman" w:hAnsi="Arial" w:cs="Arial"/>
          <w:color w:val="000000"/>
          <w:sz w:val="21"/>
        </w:rPr>
        <w:t> </w:t>
      </w:r>
      <w:r w:rsidRPr="00844241">
        <w:rPr>
          <w:rFonts w:ascii="Arial" w:eastAsia="Times New Roman" w:hAnsi="Arial" w:cs="Arial"/>
          <w:color w:val="000000"/>
          <w:sz w:val="21"/>
          <w:szCs w:val="21"/>
        </w:rPr>
        <w:br/>
      </w:r>
      <w:r w:rsidRPr="00844241">
        <w:rPr>
          <w:rFonts w:ascii="Arial" w:eastAsia="Times New Roman" w:hAnsi="Arial" w:cs="Arial"/>
          <w:b/>
          <w:bCs/>
          <w:color w:val="000000"/>
          <w:sz w:val="21"/>
          <w:szCs w:val="21"/>
        </w:rPr>
        <w:t>Level:</w:t>
      </w:r>
      <w:r w:rsidRPr="00844241">
        <w:rPr>
          <w:rFonts w:ascii="Arial" w:eastAsia="Times New Roman" w:hAnsi="Arial" w:cs="Arial"/>
          <w:b/>
          <w:bCs/>
          <w:color w:val="000000"/>
          <w:sz w:val="21"/>
        </w:rPr>
        <w:t> </w:t>
      </w:r>
      <w:r w:rsidRPr="00844241">
        <w:rPr>
          <w:rFonts w:ascii="Arial" w:eastAsia="Times New Roman" w:hAnsi="Arial" w:cs="Arial"/>
          <w:color w:val="000000"/>
          <w:sz w:val="21"/>
          <w:szCs w:val="21"/>
        </w:rPr>
        <w:t> Introductory</w:t>
      </w:r>
      <w:r w:rsidRPr="00844241">
        <w:rPr>
          <w:rFonts w:ascii="Arial" w:eastAsia="Times New Roman" w:hAnsi="Arial" w:cs="Arial"/>
          <w:color w:val="000000"/>
          <w:sz w:val="21"/>
        </w:rPr>
        <w:t> </w:t>
      </w:r>
      <w:r w:rsidRPr="00844241">
        <w:rPr>
          <w:rFonts w:ascii="Arial" w:eastAsia="Times New Roman" w:hAnsi="Arial" w:cs="Arial"/>
          <w:color w:val="000000"/>
          <w:sz w:val="21"/>
          <w:szCs w:val="21"/>
        </w:rPr>
        <w:br/>
      </w:r>
      <w:r w:rsidRPr="00844241">
        <w:rPr>
          <w:rFonts w:ascii="Arial" w:eastAsia="Times New Roman" w:hAnsi="Arial" w:cs="Arial"/>
          <w:b/>
          <w:bCs/>
          <w:color w:val="000000"/>
          <w:sz w:val="21"/>
        </w:rPr>
        <w:t>Also available in: </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 </w:t>
      </w:r>
      <w:hyperlink r:id="rId13" w:history="1">
        <w:r w:rsidRPr="00844241">
          <w:rPr>
            <w:rFonts w:ascii="Arial" w:eastAsia="Times New Roman" w:hAnsi="Arial" w:cs="Arial"/>
            <w:color w:val="4C6E94"/>
            <w:sz w:val="21"/>
            <w:u w:val="single"/>
          </w:rPr>
          <w:t>Japanese</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br/>
      </w:r>
      <w:r w:rsidRPr="00844241">
        <w:rPr>
          <w:rFonts w:ascii="Arial" w:eastAsia="Times New Roman" w:hAnsi="Arial" w:cs="Arial"/>
          <w:color w:val="000000"/>
          <w:sz w:val="21"/>
          <w:szCs w:val="21"/>
        </w:rPr>
        <w:br/>
      </w:r>
      <w:r w:rsidRPr="00844241">
        <w:rPr>
          <w:rFonts w:ascii="Arial" w:eastAsia="Times New Roman" w:hAnsi="Arial" w:cs="Arial"/>
          <w:b/>
          <w:bCs/>
          <w:color w:val="000000"/>
          <w:sz w:val="21"/>
        </w:rPr>
        <w:t>Activity:</w:t>
      </w:r>
      <w:r w:rsidRPr="00844241">
        <w:rPr>
          <w:rFonts w:ascii="Arial" w:eastAsia="Times New Roman" w:hAnsi="Arial" w:cs="Arial"/>
          <w:color w:val="000000"/>
          <w:sz w:val="21"/>
          <w:szCs w:val="21"/>
        </w:rPr>
        <w:t>  39356 views</w:t>
      </w:r>
      <w:r w:rsidRPr="00844241">
        <w:rPr>
          <w:rFonts w:ascii="Arial" w:eastAsia="Times New Roman" w:hAnsi="Arial" w:cs="Arial"/>
          <w:color w:val="000000"/>
          <w:sz w:val="21"/>
        </w:rPr>
        <w:t> </w:t>
      </w:r>
      <w:r w:rsidRPr="00844241">
        <w:rPr>
          <w:rFonts w:ascii="Arial" w:eastAsia="Times New Roman" w:hAnsi="Arial" w:cs="Arial"/>
          <w:color w:val="000000"/>
          <w:sz w:val="21"/>
          <w:szCs w:val="21"/>
        </w:rPr>
        <w:br/>
      </w:r>
      <w:r w:rsidRPr="00844241">
        <w:rPr>
          <w:rFonts w:ascii="Arial" w:eastAsia="Times New Roman" w:hAnsi="Arial" w:cs="Arial"/>
          <w:b/>
          <w:bCs/>
          <w:color w:val="000000"/>
          <w:sz w:val="21"/>
        </w:rPr>
        <w:t>Comments:</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 </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2 (</w:t>
      </w:r>
      <w:hyperlink r:id="rId14" w:anchor="icomments" w:history="1">
        <w:r w:rsidRPr="00844241">
          <w:rPr>
            <w:rFonts w:ascii="Arial" w:eastAsia="Times New Roman" w:hAnsi="Arial" w:cs="Arial"/>
            <w:color w:val="4C6E94"/>
            <w:sz w:val="21"/>
            <w:u w:val="single"/>
          </w:rPr>
          <w:t>View</w:t>
        </w:r>
      </w:hyperlink>
      <w:r w:rsidRPr="00844241">
        <w:rPr>
          <w:rFonts w:ascii="Arial" w:eastAsia="Times New Roman" w:hAnsi="Arial" w:cs="Arial"/>
          <w:color w:val="000000"/>
          <w:sz w:val="21"/>
          <w:szCs w:val="21"/>
        </w:rPr>
        <w:t> | </w:t>
      </w:r>
      <w:hyperlink r:id="rId15" w:history="1">
        <w:r w:rsidRPr="00844241">
          <w:rPr>
            <w:rFonts w:ascii="Arial" w:eastAsia="Times New Roman" w:hAnsi="Arial" w:cs="Arial"/>
            <w:color w:val="4C6E94"/>
            <w:sz w:val="21"/>
            <w:u w:val="single"/>
          </w:rPr>
          <w:t>Add comment</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t>- Sign in)</w:t>
      </w:r>
    </w:p>
    <w:p w:rsidR="00844241" w:rsidRPr="00844241" w:rsidRDefault="00844241" w:rsidP="00844241">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w:drawing>
          <wp:inline distT="0" distB="0" distL="0" distR="0">
            <wp:extent cx="1144905" cy="191135"/>
            <wp:effectExtent l="19050" t="0" r="0" b="0"/>
            <wp:docPr id="1" name="Picture 1" descr="Average rating 4 stars based on 29 vo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verage rating 4 stars based on 29 votes"/>
                    <pic:cNvPicPr>
                      <a:picLocks noChangeAspect="1" noChangeArrowheads="1"/>
                    </pic:cNvPicPr>
                  </pic:nvPicPr>
                  <pic:blipFill>
                    <a:blip r:embed="rId16"/>
                    <a:srcRect/>
                    <a:stretch>
                      <a:fillRect/>
                    </a:stretch>
                  </pic:blipFill>
                  <pic:spPr bwMode="auto">
                    <a:xfrm>
                      <a:off x="0" y="0"/>
                      <a:ext cx="1144905" cy="191135"/>
                    </a:xfrm>
                    <a:prstGeom prst="rect">
                      <a:avLst/>
                    </a:prstGeom>
                    <a:noFill/>
                    <a:ln w="9525">
                      <a:noFill/>
                      <a:miter lim="800000"/>
                      <a:headEnd/>
                      <a:tailEnd/>
                    </a:ln>
                  </pic:spPr>
                </pic:pic>
              </a:graphicData>
            </a:graphic>
          </wp:inline>
        </w:drawing>
      </w:r>
      <w:r w:rsidRPr="00844241">
        <w:rPr>
          <w:rFonts w:ascii="Times New Roman" w:eastAsia="Times New Roman" w:hAnsi="Times New Roman" w:cs="Times New Roman"/>
          <w:color w:val="000000"/>
          <w:sz w:val="27"/>
        </w:rPr>
        <w:t> </w:t>
      </w:r>
      <w:r w:rsidRPr="00844241">
        <w:rPr>
          <w:rFonts w:ascii="Times New Roman" w:eastAsia="Times New Roman" w:hAnsi="Times New Roman" w:cs="Times New Roman"/>
          <w:color w:val="000000"/>
          <w:sz w:val="27"/>
          <w:szCs w:val="27"/>
        </w:rPr>
        <w:t>Average rating (29 votes</w:t>
      </w:r>
      <w:proofErr w:type="gramStart"/>
      <w:r w:rsidRPr="00844241">
        <w:rPr>
          <w:rFonts w:ascii="Times New Roman" w:eastAsia="Times New Roman" w:hAnsi="Times New Roman" w:cs="Times New Roman"/>
          <w:color w:val="000000"/>
          <w:sz w:val="27"/>
          <w:szCs w:val="27"/>
        </w:rPr>
        <w:t>)</w:t>
      </w:r>
      <w:proofErr w:type="gramEnd"/>
      <w:r w:rsidRPr="00844241">
        <w:rPr>
          <w:rFonts w:ascii="Times New Roman" w:eastAsia="Times New Roman" w:hAnsi="Times New Roman" w:cs="Times New Roman"/>
          <w:color w:val="000000"/>
          <w:sz w:val="27"/>
          <w:szCs w:val="27"/>
        </w:rPr>
        <w:br/>
      </w:r>
      <w:hyperlink r:id="rId17" w:anchor="iratings" w:history="1">
        <w:r w:rsidRPr="00844241">
          <w:rPr>
            <w:rFonts w:ascii="Times New Roman" w:eastAsia="Times New Roman" w:hAnsi="Times New Roman" w:cs="Times New Roman"/>
            <w:color w:val="4C6E94"/>
            <w:sz w:val="27"/>
            <w:u w:val="single"/>
          </w:rPr>
          <w:t>Rate this article</w:t>
        </w:r>
      </w:hyperlink>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 xml:space="preserve">This tip uses the Apache Project's </w:t>
      </w:r>
      <w:proofErr w:type="spellStart"/>
      <w:r w:rsidRPr="00844241">
        <w:rPr>
          <w:rFonts w:ascii="Arial" w:eastAsia="Times New Roman" w:hAnsi="Arial" w:cs="Arial"/>
          <w:color w:val="000000"/>
          <w:sz w:val="21"/>
          <w:szCs w:val="21"/>
        </w:rPr>
        <w:t>Xalan</w:t>
      </w:r>
      <w:proofErr w:type="spellEnd"/>
      <w:r w:rsidRPr="00844241">
        <w:rPr>
          <w:rFonts w:ascii="Arial" w:eastAsia="Times New Roman" w:hAnsi="Arial" w:cs="Arial"/>
          <w:color w:val="000000"/>
          <w:sz w:val="21"/>
          <w:szCs w:val="21"/>
        </w:rPr>
        <w:t xml:space="preserve"> Java 2 transformation engine and its implementation (see</w:t>
      </w:r>
      <w:r w:rsidRPr="00844241">
        <w:rPr>
          <w:rFonts w:ascii="Arial" w:eastAsia="Times New Roman" w:hAnsi="Arial" w:cs="Arial"/>
          <w:color w:val="000000"/>
          <w:sz w:val="21"/>
        </w:rPr>
        <w:t> </w:t>
      </w:r>
      <w:hyperlink r:id="rId18" w:anchor="resources" w:history="1">
        <w:r w:rsidRPr="00844241">
          <w:rPr>
            <w:rFonts w:ascii="Arial" w:eastAsia="Times New Roman" w:hAnsi="Arial" w:cs="Arial"/>
            <w:color w:val="4C6E94"/>
            <w:sz w:val="21"/>
            <w:u w:val="single"/>
          </w:rPr>
          <w:t>Resources</w:t>
        </w:r>
      </w:hyperlink>
      <w:r w:rsidRPr="00844241">
        <w:rPr>
          <w:rFonts w:ascii="Arial" w:eastAsia="Times New Roman" w:hAnsi="Arial" w:cs="Arial"/>
          <w:color w:val="000000"/>
          <w:sz w:val="21"/>
          <w:szCs w:val="21"/>
        </w:rPr>
        <w:t xml:space="preserve">). The overall concepts are the same for any implementation, but the XSLT recommendation doesn't mandate any particular implementation method. In addition to </w:t>
      </w:r>
      <w:proofErr w:type="spellStart"/>
      <w:r w:rsidRPr="00844241">
        <w:rPr>
          <w:rFonts w:ascii="Arial" w:eastAsia="Times New Roman" w:hAnsi="Arial" w:cs="Arial"/>
          <w:color w:val="000000"/>
          <w:sz w:val="21"/>
          <w:szCs w:val="21"/>
        </w:rPr>
        <w:t>Xalan</w:t>
      </w:r>
      <w:proofErr w:type="spellEnd"/>
      <w:r w:rsidRPr="00844241">
        <w:rPr>
          <w:rFonts w:ascii="Arial" w:eastAsia="Times New Roman" w:hAnsi="Arial" w:cs="Arial"/>
          <w:color w:val="000000"/>
          <w:sz w:val="21"/>
          <w:szCs w:val="21"/>
        </w:rPr>
        <w:t>, you will need the js.jar file (see</w:t>
      </w:r>
      <w:r w:rsidRPr="00844241">
        <w:rPr>
          <w:rFonts w:ascii="Arial" w:eastAsia="Times New Roman" w:hAnsi="Arial" w:cs="Arial"/>
          <w:color w:val="000000"/>
          <w:sz w:val="21"/>
        </w:rPr>
        <w:t> </w:t>
      </w:r>
      <w:hyperlink r:id="rId19" w:anchor="resources" w:history="1">
        <w:r w:rsidRPr="00844241">
          <w:rPr>
            <w:rFonts w:ascii="Arial" w:eastAsia="Times New Roman" w:hAnsi="Arial" w:cs="Arial"/>
            <w:color w:val="4C6E94"/>
            <w:sz w:val="21"/>
            <w:u w:val="single"/>
          </w:rPr>
          <w:t>Resources</w:t>
        </w:r>
      </w:hyperlink>
      <w:r w:rsidRPr="00844241">
        <w:rPr>
          <w:rFonts w:ascii="Arial" w:eastAsia="Times New Roman" w:hAnsi="Arial" w:cs="Arial"/>
          <w:color w:val="000000"/>
          <w:sz w:val="21"/>
          <w:szCs w:val="21"/>
        </w:rPr>
        <w:t>), which contains an implementation of JavaScript, on your</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CLASSPATH</w:t>
      </w:r>
      <w:r w:rsidRPr="00844241">
        <w:rPr>
          <w:rFonts w:ascii="Arial" w:eastAsia="Times New Roman" w:hAnsi="Arial" w:cs="Arial"/>
          <w:color w:val="000000"/>
          <w:sz w:val="21"/>
          <w:szCs w:val="21"/>
        </w:rPr>
        <w:t>, as well as</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bsf.jar</w:t>
      </w:r>
      <w:r w:rsidRPr="00844241">
        <w:rPr>
          <w:rFonts w:ascii="Arial" w:eastAsia="Times New Roman" w:hAnsi="Arial" w:cs="Arial"/>
          <w:color w:val="000000"/>
          <w:sz w:val="21"/>
          <w:szCs w:val="21"/>
        </w:rPr>
        <w:t xml:space="preserve">, which is part of the </w:t>
      </w:r>
      <w:proofErr w:type="spellStart"/>
      <w:r w:rsidRPr="00844241">
        <w:rPr>
          <w:rFonts w:ascii="Arial" w:eastAsia="Times New Roman" w:hAnsi="Arial" w:cs="Arial"/>
          <w:color w:val="000000"/>
          <w:sz w:val="21"/>
          <w:szCs w:val="21"/>
        </w:rPr>
        <w:t>Xalan</w:t>
      </w:r>
      <w:proofErr w:type="spellEnd"/>
      <w:r w:rsidRPr="00844241">
        <w:rPr>
          <w:rFonts w:ascii="Arial" w:eastAsia="Times New Roman" w:hAnsi="Arial" w:cs="Arial"/>
          <w:color w:val="000000"/>
          <w:sz w:val="21"/>
          <w:szCs w:val="21"/>
        </w:rPr>
        <w:t xml:space="preserve"> distribution.</w:t>
      </w: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0" w:name="1"/>
      <w:r w:rsidRPr="00844241">
        <w:rPr>
          <w:rFonts w:ascii="Arial" w:eastAsia="Times New Roman" w:hAnsi="Arial" w:cs="Arial"/>
          <w:b/>
          <w:bCs/>
          <w:color w:val="000000"/>
          <w:sz w:val="32"/>
        </w:rPr>
        <w:t>The source document</w:t>
      </w:r>
      <w:bookmarkEnd w:id="0"/>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The example style sheet documents the entries in a guessing game, where players make three guesses of 1 to 100. The style sheet takes those three guesses and compares them to random numbers. The sample document contains two sets of guesses:</w:t>
      </w:r>
    </w:p>
    <w:p w:rsidR="00844241" w:rsidRPr="00844241" w:rsidRDefault="00844241" w:rsidP="00844241">
      <w:pPr>
        <w:shd w:val="clear" w:color="auto" w:fill="FFFFFF"/>
        <w:spacing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1" w:name="code1"/>
      <w:r w:rsidRPr="00844241">
        <w:rPr>
          <w:rFonts w:ascii="Arial" w:eastAsia="Times New Roman" w:hAnsi="Arial" w:cs="Arial"/>
          <w:b/>
          <w:bCs/>
          <w:color w:val="000000"/>
          <w:sz w:val="21"/>
          <w:szCs w:val="21"/>
        </w:rPr>
        <w:t>The sample document</w:t>
      </w:r>
      <w:bookmarkEnd w:id="1"/>
    </w:p>
    <w:tbl>
      <w:tblPr>
        <w:tblW w:w="5000" w:type="pct"/>
        <w:tblCellSpacing w:w="0" w:type="dxa"/>
        <w:tblCellMar>
          <w:left w:w="0" w:type="dxa"/>
          <w:right w:w="0" w:type="dxa"/>
        </w:tblCellMar>
        <w:tblLook w:val="04A0"/>
      </w:tblPr>
      <w:tblGrid>
        <w:gridCol w:w="9452"/>
      </w:tblGrid>
      <w:tr w:rsidR="00844241" w:rsidRPr="00844241" w:rsidTr="0084424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1" w:type="dxa"/>
              <w:left w:w="31" w:type="dxa"/>
              <w:bottom w:w="78" w:type="dxa"/>
              <w:right w:w="31" w:type="dxa"/>
            </w:tcMar>
            <w:vAlign w:val="center"/>
            <w:hideMark/>
          </w:tcPr>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gramStart"/>
            <w:r w:rsidRPr="00844241">
              <w:rPr>
                <w:rFonts w:ascii="Lucida Console" w:eastAsia="Times New Roman" w:hAnsi="Lucida Console" w:cs="Courier New"/>
                <w:color w:val="000000"/>
                <w:sz w:val="17"/>
                <w:szCs w:val="17"/>
              </w:rPr>
              <w:t>&lt;?xml</w:t>
            </w:r>
            <w:proofErr w:type="gramEnd"/>
            <w:r w:rsidRPr="00844241">
              <w:rPr>
                <w:rFonts w:ascii="Lucida Console" w:eastAsia="Times New Roman" w:hAnsi="Lucida Console" w:cs="Courier New"/>
                <w:color w:val="000000"/>
                <w:sz w:val="17"/>
                <w:szCs w:val="17"/>
              </w:rPr>
              <w:t xml:space="preserve"> version="1.0"?&gt;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&lt;entries </w:t>
            </w:r>
            <w:proofErr w:type="spellStart"/>
            <w:r w:rsidRPr="00844241">
              <w:rPr>
                <w:rFonts w:ascii="Lucida Console" w:eastAsia="Times New Roman" w:hAnsi="Lucida Console" w:cs="Courier New"/>
                <w:color w:val="000000"/>
                <w:sz w:val="17"/>
                <w:szCs w:val="17"/>
              </w:rPr>
              <w:t>gameID</w:t>
            </w:r>
            <w:proofErr w:type="spellEnd"/>
            <w:r w:rsidRPr="00844241">
              <w:rPr>
                <w:rFonts w:ascii="Lucida Console" w:eastAsia="Times New Roman" w:hAnsi="Lucida Console" w:cs="Courier New"/>
                <w:color w:val="000000"/>
                <w:sz w:val="17"/>
                <w:szCs w:val="17"/>
              </w:rPr>
              <w:t>="DWO"&gt;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&lt;entry&gt;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&lt;player&gt;John&lt;/player&gt;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&lt;guess&gt;3&lt;/guess&gt;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&lt;guess&gt;9&lt;/guess&gt;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&lt;guess&gt;222&lt;/guess&gt;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&lt;/entry&gt;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&lt;entry&gt;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&lt;player&gt;Mary&lt;/player&gt;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&lt;guess&gt;88&lt;/guess&gt;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&lt;guess&gt;76&lt;/guess&gt;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&lt;guess&gt;5&lt;/guess&gt;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&lt;/entry&gt;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&lt;/entries&gt;</w:t>
            </w:r>
          </w:p>
        </w:tc>
      </w:tr>
    </w:tbl>
    <w:p w:rsidR="00844241" w:rsidRPr="00844241" w:rsidRDefault="00844241" w:rsidP="00844241">
      <w:pPr>
        <w:shd w:val="clear" w:color="auto" w:fill="FFFFFF"/>
        <w:spacing w:after="0" w:line="240" w:lineRule="auto"/>
        <w:rPr>
          <w:rFonts w:ascii="Times New Roman" w:eastAsia="Times New Roman" w:hAnsi="Times New Roman" w:cs="Times New Roman"/>
          <w:color w:val="000000"/>
          <w:sz w:val="27"/>
          <w:szCs w:val="27"/>
        </w:rPr>
      </w:pPr>
    </w:p>
    <w:p w:rsidR="00844241" w:rsidRPr="00844241" w:rsidRDefault="00844241" w:rsidP="00844241">
      <w:pPr>
        <w:shd w:val="clear" w:color="auto" w:fill="FFFFFF"/>
        <w:spacing w:after="0" w:line="240" w:lineRule="auto"/>
        <w:jc w:val="right"/>
        <w:rPr>
          <w:rFonts w:ascii="Arial" w:eastAsia="Times New Roman" w:hAnsi="Arial" w:cs="Arial"/>
          <w:color w:val="000000"/>
          <w:sz w:val="21"/>
          <w:szCs w:val="21"/>
        </w:rPr>
      </w:pPr>
      <w:hyperlink r:id="rId20" w:anchor="ibm-pcon" w:history="1">
        <w:r w:rsidRPr="00844241">
          <w:rPr>
            <w:rFonts w:ascii="Arial" w:eastAsia="Times New Roman" w:hAnsi="Arial" w:cs="Arial"/>
            <w:b/>
            <w:bCs/>
            <w:color w:val="4C6E94"/>
            <w:sz w:val="21"/>
            <w:u w:val="single"/>
          </w:rPr>
          <w:t>Back to top</w:t>
        </w:r>
      </w:hyperlink>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2" w:name="2"/>
      <w:r w:rsidRPr="00844241">
        <w:rPr>
          <w:rFonts w:ascii="Arial" w:eastAsia="Times New Roman" w:hAnsi="Arial" w:cs="Arial"/>
          <w:b/>
          <w:bCs/>
          <w:color w:val="000000"/>
          <w:sz w:val="32"/>
        </w:rPr>
        <w:t>Create the component</w:t>
      </w:r>
      <w:bookmarkEnd w:id="2"/>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lastRenderedPageBreak/>
        <w:t>The first step in using an extension element or function is to define the code to be executed. This involves defining a new namespace and a container for the code:</w:t>
      </w:r>
    </w:p>
    <w:p w:rsidR="00844241" w:rsidRPr="00844241" w:rsidRDefault="00844241" w:rsidP="00844241">
      <w:pPr>
        <w:shd w:val="clear" w:color="auto" w:fill="FFFFFF"/>
        <w:spacing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3" w:name="code2"/>
      <w:r w:rsidRPr="00844241">
        <w:rPr>
          <w:rFonts w:ascii="Arial" w:eastAsia="Times New Roman" w:hAnsi="Arial" w:cs="Arial"/>
          <w:b/>
          <w:bCs/>
          <w:color w:val="000000"/>
          <w:sz w:val="21"/>
          <w:szCs w:val="21"/>
        </w:rPr>
        <w:t>The basic style sheet</w:t>
      </w:r>
      <w:bookmarkEnd w:id="3"/>
    </w:p>
    <w:tbl>
      <w:tblPr>
        <w:tblW w:w="5000" w:type="pct"/>
        <w:tblCellSpacing w:w="0" w:type="dxa"/>
        <w:tblCellMar>
          <w:left w:w="0" w:type="dxa"/>
          <w:right w:w="0" w:type="dxa"/>
        </w:tblCellMar>
        <w:tblLook w:val="04A0"/>
      </w:tblPr>
      <w:tblGrid>
        <w:gridCol w:w="9452"/>
      </w:tblGrid>
      <w:tr w:rsidR="00844241" w:rsidRPr="00844241" w:rsidTr="0084424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1" w:type="dxa"/>
              <w:left w:w="31" w:type="dxa"/>
              <w:bottom w:w="78" w:type="dxa"/>
              <w:right w:w="31" w:type="dxa"/>
            </w:tcMar>
            <w:vAlign w:val="center"/>
            <w:hideMark/>
          </w:tcPr>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roofErr w:type="gramStart"/>
            <w:r w:rsidRPr="00844241">
              <w:rPr>
                <w:rFonts w:ascii="Lucida Console" w:eastAsia="Times New Roman" w:hAnsi="Lucida Console" w:cs="Courier New"/>
                <w:color w:val="000000"/>
                <w:sz w:val="17"/>
                <w:szCs w:val="17"/>
              </w:rPr>
              <w:t>&lt;?xml</w:t>
            </w:r>
            <w:proofErr w:type="gramEnd"/>
            <w:r w:rsidRPr="00844241">
              <w:rPr>
                <w:rFonts w:ascii="Lucida Console" w:eastAsia="Times New Roman" w:hAnsi="Lucida Console" w:cs="Courier New"/>
                <w:color w:val="000000"/>
                <w:sz w:val="17"/>
                <w:szCs w:val="17"/>
              </w:rPr>
              <w:t xml:space="preserve"> version="1.0"?&gt;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&lt;</w:t>
            </w:r>
            <w:proofErr w:type="spellStart"/>
            <w:r w:rsidRPr="00844241">
              <w:rPr>
                <w:rFonts w:ascii="Lucida Console" w:eastAsia="Times New Roman" w:hAnsi="Lucida Console" w:cs="Courier New"/>
                <w:color w:val="000000"/>
                <w:sz w:val="17"/>
                <w:szCs w:val="17"/>
              </w:rPr>
              <w:t>xsl:stylesheet</w:t>
            </w:r>
            <w:proofErr w:type="spellEnd"/>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xmlns:xsl</w:t>
            </w:r>
            <w:proofErr w:type="spellEnd"/>
            <w:r w:rsidRPr="00844241">
              <w:rPr>
                <w:rFonts w:ascii="Lucida Console" w:eastAsia="Times New Roman" w:hAnsi="Lucida Console" w:cs="Courier New"/>
                <w:color w:val="000000"/>
                <w:sz w:val="17"/>
                <w:szCs w:val="17"/>
              </w:rPr>
              <w:t>="http://www.w3.org/1999/XSL/Transform"</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7"/>
              </w:rPr>
            </w:pPr>
            <w:r w:rsidRPr="00844241">
              <w:rPr>
                <w:rFonts w:ascii="Lucida Console" w:eastAsia="Times New Roman" w:hAnsi="Lucida Console" w:cs="Courier New"/>
                <w:b/>
                <w:bCs/>
                <w:color w:val="000000"/>
                <w:sz w:val="17"/>
              </w:rPr>
              <w:t xml:space="preserve">                </w:t>
            </w:r>
            <w:proofErr w:type="spellStart"/>
            <w:r w:rsidRPr="00844241">
              <w:rPr>
                <w:rFonts w:ascii="Lucida Console" w:eastAsia="Times New Roman" w:hAnsi="Lucida Console" w:cs="Courier New"/>
                <w:b/>
                <w:bCs/>
                <w:color w:val="000000"/>
                <w:sz w:val="17"/>
              </w:rPr>
              <w:t>xmlns:lxslt</w:t>
            </w:r>
            <w:proofErr w:type="spellEnd"/>
            <w:r w:rsidRPr="00844241">
              <w:rPr>
                <w:rFonts w:ascii="Lucida Console" w:eastAsia="Times New Roman" w:hAnsi="Lucida Console" w:cs="Courier New"/>
                <w:b/>
                <w:bCs/>
                <w:color w:val="000000"/>
                <w:sz w:val="17"/>
              </w:rPr>
              <w:t>="http://xml.apache.org/xslt"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7"/>
              </w:rPr>
            </w:pPr>
            <w:r w:rsidRPr="00844241">
              <w:rPr>
                <w:rFonts w:ascii="Lucida Console" w:eastAsia="Times New Roman" w:hAnsi="Lucida Console" w:cs="Courier New"/>
                <w:b/>
                <w:bCs/>
                <w:color w:val="000000"/>
                <w:sz w:val="17"/>
              </w:rPr>
              <w:t xml:space="preserve">                </w:t>
            </w:r>
            <w:proofErr w:type="spellStart"/>
            <w:r w:rsidRPr="00844241">
              <w:rPr>
                <w:rFonts w:ascii="Lucida Console" w:eastAsia="Times New Roman" w:hAnsi="Lucida Console" w:cs="Courier New"/>
                <w:b/>
                <w:bCs/>
                <w:color w:val="000000"/>
                <w:sz w:val="17"/>
              </w:rPr>
              <w:t>xmlns:result</w:t>
            </w:r>
            <w:proofErr w:type="spellEnd"/>
            <w:r w:rsidRPr="00844241">
              <w:rPr>
                <w:rFonts w:ascii="Lucida Console" w:eastAsia="Times New Roman" w:hAnsi="Lucida Console" w:cs="Courier New"/>
                <w:b/>
                <w:bCs/>
                <w:color w:val="000000"/>
                <w:sz w:val="17"/>
              </w:rPr>
              <w:t>="http://www.example.com/results"</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b/>
                <w:bCs/>
                <w:color w:val="000000"/>
                <w:sz w:val="17"/>
              </w:rPr>
              <w:t xml:space="preserve">                extension-element-prefixes="result"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version="1.0"&gt;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7"/>
              </w:rPr>
            </w:pPr>
            <w:r w:rsidRPr="00844241">
              <w:rPr>
                <w:rFonts w:ascii="Lucida Console" w:eastAsia="Times New Roman" w:hAnsi="Lucida Console" w:cs="Courier New"/>
                <w:b/>
                <w:bCs/>
                <w:color w:val="000000"/>
                <w:sz w:val="17"/>
              </w:rPr>
              <w:t xml:space="preserve">  &lt;</w:t>
            </w:r>
            <w:proofErr w:type="spellStart"/>
            <w:r w:rsidRPr="00844241">
              <w:rPr>
                <w:rFonts w:ascii="Lucida Console" w:eastAsia="Times New Roman" w:hAnsi="Lucida Console" w:cs="Courier New"/>
                <w:b/>
                <w:bCs/>
                <w:color w:val="000000"/>
                <w:sz w:val="17"/>
              </w:rPr>
              <w:t>lxslt:component</w:t>
            </w:r>
            <w:proofErr w:type="spellEnd"/>
            <w:r w:rsidRPr="00844241">
              <w:rPr>
                <w:rFonts w:ascii="Lucida Console" w:eastAsia="Times New Roman" w:hAnsi="Lucida Console" w:cs="Courier New"/>
                <w:b/>
                <w:bCs/>
                <w:color w:val="000000"/>
                <w:sz w:val="17"/>
              </w:rPr>
              <w:t xml:space="preserve"> prefix="result" elements="rules" functions="</w:t>
            </w:r>
            <w:proofErr w:type="spellStart"/>
            <w:r w:rsidRPr="00844241">
              <w:rPr>
                <w:rFonts w:ascii="Lucida Console" w:eastAsia="Times New Roman" w:hAnsi="Lucida Console" w:cs="Courier New"/>
                <w:b/>
                <w:bCs/>
                <w:color w:val="000000"/>
                <w:sz w:val="17"/>
              </w:rPr>
              <w:t>getResult</w:t>
            </w:r>
            <w:proofErr w:type="spellEnd"/>
            <w:r w:rsidRPr="00844241">
              <w:rPr>
                <w:rFonts w:ascii="Lucida Console" w:eastAsia="Times New Roman" w:hAnsi="Lucida Console" w:cs="Courier New"/>
                <w:b/>
                <w:bCs/>
                <w:color w:val="000000"/>
                <w:sz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b/>
                <w:bCs/>
                <w:color w:val="000000"/>
                <w:sz w:val="17"/>
              </w:rPr>
              <w:t xml:space="preserve">    &lt;</w:t>
            </w:r>
            <w:proofErr w:type="spellStart"/>
            <w:r w:rsidRPr="00844241">
              <w:rPr>
                <w:rFonts w:ascii="Lucida Console" w:eastAsia="Times New Roman" w:hAnsi="Lucida Console" w:cs="Courier New"/>
                <w:b/>
                <w:bCs/>
                <w:color w:val="000000"/>
                <w:sz w:val="17"/>
              </w:rPr>
              <w:t>lxslt:script</w:t>
            </w:r>
            <w:proofErr w:type="spellEnd"/>
            <w:r w:rsidRPr="00844241">
              <w:rPr>
                <w:rFonts w:ascii="Lucida Console" w:eastAsia="Times New Roman" w:hAnsi="Lucida Console" w:cs="Courier New"/>
                <w:b/>
                <w:bCs/>
                <w:color w:val="000000"/>
                <w:sz w:val="17"/>
              </w:rPr>
              <w:t xml:space="preserve"> </w:t>
            </w:r>
            <w:proofErr w:type="spellStart"/>
            <w:r w:rsidRPr="00844241">
              <w:rPr>
                <w:rFonts w:ascii="Lucida Console" w:eastAsia="Times New Roman" w:hAnsi="Lucida Console" w:cs="Courier New"/>
                <w:b/>
                <w:bCs/>
                <w:color w:val="000000"/>
                <w:sz w:val="17"/>
              </w:rPr>
              <w:t>lang</w:t>
            </w:r>
            <w:proofErr w:type="spellEnd"/>
            <w:r w:rsidRPr="00844241">
              <w:rPr>
                <w:rFonts w:ascii="Lucida Console" w:eastAsia="Times New Roman" w:hAnsi="Lucida Console" w:cs="Courier New"/>
                <w:b/>
                <w:bCs/>
                <w:color w:val="000000"/>
                <w:sz w:val="17"/>
              </w:rPr>
              <w:t>="</w:t>
            </w:r>
            <w:proofErr w:type="spellStart"/>
            <w:r w:rsidRPr="00844241">
              <w:rPr>
                <w:rFonts w:ascii="Lucida Console" w:eastAsia="Times New Roman" w:hAnsi="Lucida Console" w:cs="Courier New"/>
                <w:b/>
                <w:bCs/>
                <w:color w:val="000000"/>
                <w:sz w:val="17"/>
              </w:rPr>
              <w:t>javascript</w:t>
            </w:r>
            <w:proofErr w:type="spellEnd"/>
            <w:r w:rsidRPr="00844241">
              <w:rPr>
                <w:rFonts w:ascii="Lucida Console" w:eastAsia="Times New Roman" w:hAnsi="Lucida Console" w:cs="Courier New"/>
                <w:b/>
                <w:bCs/>
                <w:color w:val="000000"/>
                <w:sz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function </w:t>
            </w:r>
            <w:proofErr w:type="spellStart"/>
            <w:r w:rsidRPr="00844241">
              <w:rPr>
                <w:rFonts w:ascii="Lucida Console" w:eastAsia="Times New Roman" w:hAnsi="Lucida Console" w:cs="Courier New"/>
                <w:color w:val="000000"/>
                <w:sz w:val="17"/>
                <w:szCs w:val="17"/>
              </w:rPr>
              <w:t>getResult</w:t>
            </w:r>
            <w:proofErr w:type="spellEnd"/>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thisGuess</w:t>
            </w:r>
            <w:proofErr w:type="spellEnd"/>
            <w:r w:rsidRPr="00844241">
              <w:rPr>
                <w:rFonts w:ascii="Lucida Console" w:eastAsia="Times New Roman" w:hAnsi="Lucida Console" w:cs="Courier New"/>
                <w:color w:val="000000"/>
                <w:sz w:val="17"/>
                <w:szCs w:val="17"/>
              </w:rPr>
              <w: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var</w:t>
            </w:r>
            <w:proofErr w:type="spellEnd"/>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thisResult</w:t>
            </w:r>
            <w:proofErr w:type="spellEnd"/>
            <w:r w:rsidRPr="00844241">
              <w:rPr>
                <w:rFonts w:ascii="Lucida Console" w:eastAsia="Times New Roman" w:hAnsi="Lucida Console" w:cs="Courier New"/>
                <w:color w:val="000000"/>
                <w:sz w:val="17"/>
                <w:szCs w:val="17"/>
              </w:rPr>
              <w:t xml:space="preserve"> = </w:t>
            </w:r>
            <w:proofErr w:type="spellStart"/>
            <w:r w:rsidRPr="00844241">
              <w:rPr>
                <w:rFonts w:ascii="Lucida Console" w:eastAsia="Times New Roman" w:hAnsi="Lucida Console" w:cs="Courier New"/>
                <w:color w:val="000000"/>
                <w:sz w:val="17"/>
                <w:szCs w:val="17"/>
              </w:rPr>
              <w:t>parseInt</w:t>
            </w:r>
            <w:proofErr w:type="spellEnd"/>
            <w:r w:rsidRPr="00844241">
              <w:rPr>
                <w:rFonts w:ascii="Lucida Console" w:eastAsia="Times New Roman" w:hAnsi="Lucida Console" w:cs="Courier New"/>
                <w:color w:val="000000"/>
                <w:sz w:val="17"/>
                <w:szCs w:val="17"/>
              </w:rPr>
              <w:t>(</w:t>
            </w:r>
            <w:proofErr w:type="spellStart"/>
            <w:r w:rsidRPr="00844241">
              <w:rPr>
                <w:rFonts w:ascii="Lucida Console" w:eastAsia="Times New Roman" w:hAnsi="Lucida Console" w:cs="Courier New"/>
                <w:color w:val="000000"/>
                <w:sz w:val="17"/>
                <w:szCs w:val="17"/>
              </w:rPr>
              <w:t>Math.random</w:t>
            </w:r>
            <w:proofErr w:type="spellEnd"/>
            <w:r w:rsidRPr="00844241">
              <w:rPr>
                <w:rFonts w:ascii="Lucida Console" w:eastAsia="Times New Roman" w:hAnsi="Lucida Console" w:cs="Courier New"/>
                <w:color w:val="000000"/>
                <w:sz w:val="17"/>
                <w:szCs w:val="17"/>
              </w:rPr>
              <w:t>()*100);</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if (</w:t>
            </w:r>
            <w:proofErr w:type="spellStart"/>
            <w:r w:rsidRPr="00844241">
              <w:rPr>
                <w:rFonts w:ascii="Lucida Console" w:eastAsia="Times New Roman" w:hAnsi="Lucida Console" w:cs="Courier New"/>
                <w:color w:val="000000"/>
                <w:sz w:val="17"/>
                <w:szCs w:val="17"/>
              </w:rPr>
              <w:t>thisResult</w:t>
            </w:r>
            <w:proofErr w:type="spellEnd"/>
            <w:r w:rsidRPr="00844241">
              <w:rPr>
                <w:rFonts w:ascii="Lucida Console" w:eastAsia="Times New Roman" w:hAnsi="Lucida Console" w:cs="Courier New"/>
                <w:color w:val="000000"/>
                <w:sz w:val="17"/>
                <w:szCs w:val="17"/>
              </w:rPr>
              <w:t xml:space="preserve"> == </w:t>
            </w:r>
            <w:proofErr w:type="spellStart"/>
            <w:r w:rsidRPr="00844241">
              <w:rPr>
                <w:rFonts w:ascii="Lucida Console" w:eastAsia="Times New Roman" w:hAnsi="Lucida Console" w:cs="Courier New"/>
                <w:color w:val="000000"/>
                <w:sz w:val="17"/>
                <w:szCs w:val="17"/>
              </w:rPr>
              <w:t>parseInt</w:t>
            </w:r>
            <w:proofErr w:type="spellEnd"/>
            <w:r w:rsidRPr="00844241">
              <w:rPr>
                <w:rFonts w:ascii="Lucida Console" w:eastAsia="Times New Roman" w:hAnsi="Lucida Console" w:cs="Courier New"/>
                <w:color w:val="000000"/>
                <w:sz w:val="17"/>
                <w:szCs w:val="17"/>
              </w:rPr>
              <w:t>(</w:t>
            </w:r>
            <w:proofErr w:type="spellStart"/>
            <w:r w:rsidRPr="00844241">
              <w:rPr>
                <w:rFonts w:ascii="Lucida Console" w:eastAsia="Times New Roman" w:hAnsi="Lucida Console" w:cs="Courier New"/>
                <w:color w:val="000000"/>
                <w:sz w:val="17"/>
                <w:szCs w:val="17"/>
              </w:rPr>
              <w:t>thisGuess</w:t>
            </w:r>
            <w:proofErr w:type="spellEnd"/>
            <w:r w:rsidRPr="00844241">
              <w:rPr>
                <w:rFonts w:ascii="Lucida Console" w:eastAsia="Times New Roman" w:hAnsi="Lucida Console" w:cs="Courier New"/>
                <w:color w:val="000000"/>
                <w:sz w:val="17"/>
                <w:szCs w:val="17"/>
              </w:rPr>
              <w: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roofErr w:type="gramStart"/>
            <w:r w:rsidRPr="00844241">
              <w:rPr>
                <w:rFonts w:ascii="Lucida Console" w:eastAsia="Times New Roman" w:hAnsi="Lucida Console" w:cs="Courier New"/>
                <w:color w:val="000000"/>
                <w:sz w:val="17"/>
                <w:szCs w:val="17"/>
              </w:rPr>
              <w:t>return</w:t>
            </w:r>
            <w:proofErr w:type="gramEnd"/>
            <w:r w:rsidRPr="00844241">
              <w:rPr>
                <w:rFonts w:ascii="Lucida Console" w:eastAsia="Times New Roman" w:hAnsi="Lucida Console" w:cs="Courier New"/>
                <w:color w:val="000000"/>
                <w:sz w:val="17"/>
                <w:szCs w:val="17"/>
              </w:rPr>
              <w:t xml:space="preserve"> "Correct!";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 else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roofErr w:type="gramStart"/>
            <w:r w:rsidRPr="00844241">
              <w:rPr>
                <w:rFonts w:ascii="Lucida Console" w:eastAsia="Times New Roman" w:hAnsi="Lucida Console" w:cs="Courier New"/>
                <w:color w:val="000000"/>
                <w:sz w:val="17"/>
                <w:szCs w:val="17"/>
              </w:rPr>
              <w:t>return</w:t>
            </w:r>
            <w:proofErr w:type="gramEnd"/>
            <w:r w:rsidRPr="00844241">
              <w:rPr>
                <w:rFonts w:ascii="Lucida Console" w:eastAsia="Times New Roman" w:hAnsi="Lucida Console" w:cs="Courier New"/>
                <w:color w:val="000000"/>
                <w:sz w:val="17"/>
                <w:szCs w:val="17"/>
              </w:rPr>
              <w:t xml:space="preserve"> "Wrong! The actual answer was "+</w:t>
            </w:r>
            <w:proofErr w:type="spellStart"/>
            <w:r w:rsidRPr="00844241">
              <w:rPr>
                <w:rFonts w:ascii="Lucida Console" w:eastAsia="Times New Roman" w:hAnsi="Lucida Console" w:cs="Courier New"/>
                <w:color w:val="000000"/>
                <w:sz w:val="17"/>
                <w:szCs w:val="17"/>
              </w:rPr>
              <w:t>thisResult</w:t>
            </w:r>
            <w:proofErr w:type="spellEnd"/>
            <w:r w:rsidRPr="00844241">
              <w:rPr>
                <w:rFonts w:ascii="Lucida Console" w:eastAsia="Times New Roman" w:hAnsi="Lucida Console" w:cs="Courier New"/>
                <w:color w:val="000000"/>
                <w:sz w:val="17"/>
                <w:szCs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 not "+</w:t>
            </w:r>
            <w:proofErr w:type="spellStart"/>
            <w:r w:rsidRPr="00844241">
              <w:rPr>
                <w:rFonts w:ascii="Lucida Console" w:eastAsia="Times New Roman" w:hAnsi="Lucida Console" w:cs="Courier New"/>
                <w:color w:val="000000"/>
                <w:sz w:val="17"/>
                <w:szCs w:val="17"/>
              </w:rPr>
              <w:t>thisGuess</w:t>
            </w:r>
            <w:proofErr w:type="spellEnd"/>
            <w:r w:rsidRPr="00844241">
              <w:rPr>
                <w:rFonts w:ascii="Lucida Console" w:eastAsia="Times New Roman" w:hAnsi="Lucida Console" w:cs="Courier New"/>
                <w:color w:val="000000"/>
                <w:sz w:val="17"/>
                <w:szCs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7"/>
              </w:rPr>
            </w:pPr>
            <w:r w:rsidRPr="00844241">
              <w:rPr>
                <w:rFonts w:ascii="Lucida Console" w:eastAsia="Times New Roman" w:hAnsi="Lucida Console" w:cs="Courier New"/>
                <w:b/>
                <w:bCs/>
                <w:color w:val="000000"/>
                <w:sz w:val="17"/>
              </w:rPr>
              <w:t xml:space="preserve">    &lt;/</w:t>
            </w:r>
            <w:proofErr w:type="spellStart"/>
            <w:r w:rsidRPr="00844241">
              <w:rPr>
                <w:rFonts w:ascii="Lucida Console" w:eastAsia="Times New Roman" w:hAnsi="Lucida Console" w:cs="Courier New"/>
                <w:b/>
                <w:bCs/>
                <w:color w:val="000000"/>
                <w:sz w:val="17"/>
              </w:rPr>
              <w:t>lxslt:script</w:t>
            </w:r>
            <w:proofErr w:type="spellEnd"/>
            <w:r w:rsidRPr="00844241">
              <w:rPr>
                <w:rFonts w:ascii="Lucida Console" w:eastAsia="Times New Roman" w:hAnsi="Lucida Console" w:cs="Courier New"/>
                <w:b/>
                <w:bCs/>
                <w:color w:val="000000"/>
                <w:sz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b/>
                <w:bCs/>
                <w:color w:val="000000"/>
                <w:sz w:val="17"/>
              </w:rPr>
              <w:t xml:space="preserve">  &lt;/</w:t>
            </w:r>
            <w:proofErr w:type="spellStart"/>
            <w:r w:rsidRPr="00844241">
              <w:rPr>
                <w:rFonts w:ascii="Lucida Console" w:eastAsia="Times New Roman" w:hAnsi="Lucida Console" w:cs="Courier New"/>
                <w:b/>
                <w:bCs/>
                <w:color w:val="000000"/>
                <w:sz w:val="17"/>
              </w:rPr>
              <w:t>lxslt:component</w:t>
            </w:r>
            <w:proofErr w:type="spellEnd"/>
            <w:r w:rsidRPr="00844241">
              <w:rPr>
                <w:rFonts w:ascii="Lucida Console" w:eastAsia="Times New Roman" w:hAnsi="Lucida Console" w:cs="Courier New"/>
                <w:b/>
                <w:bCs/>
                <w:color w:val="000000"/>
                <w:sz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 xml:space="preserve"> match="/"&gt;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xsl:apply</w:t>
            </w:r>
            <w:proofErr w:type="spellEnd"/>
            <w:r w:rsidRPr="00844241">
              <w:rPr>
                <w:rFonts w:ascii="Lucida Console" w:eastAsia="Times New Roman" w:hAnsi="Lucida Console" w:cs="Courier New"/>
                <w:color w:val="000000"/>
                <w:sz w:val="17"/>
                <w:szCs w:val="17"/>
              </w:rPr>
              <w:t>-templates/&gt;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&lt;/</w:t>
            </w:r>
            <w:proofErr w:type="spellStart"/>
            <w:r w:rsidRPr="00844241">
              <w:rPr>
                <w:rFonts w:ascii="Lucida Console" w:eastAsia="Times New Roman" w:hAnsi="Lucida Console" w:cs="Courier New"/>
                <w:color w:val="000000"/>
                <w:sz w:val="17"/>
                <w:szCs w:val="17"/>
              </w:rPr>
              <w:t>xsl:stylesheet</w:t>
            </w:r>
            <w:proofErr w:type="spellEnd"/>
            <w:r w:rsidRPr="00844241">
              <w:rPr>
                <w:rFonts w:ascii="Lucida Console" w:eastAsia="Times New Roman" w:hAnsi="Lucida Console" w:cs="Courier New"/>
                <w:color w:val="000000"/>
                <w:sz w:val="17"/>
                <w:szCs w:val="17"/>
              </w:rPr>
              <w:t>&gt;</w:t>
            </w:r>
          </w:p>
        </w:tc>
      </w:tr>
    </w:tbl>
    <w:p w:rsidR="00844241" w:rsidRPr="00844241" w:rsidRDefault="00844241" w:rsidP="00844241">
      <w:pPr>
        <w:shd w:val="clear" w:color="auto" w:fill="FFFFFF"/>
        <w:spacing w:after="0" w:line="240" w:lineRule="auto"/>
        <w:rPr>
          <w:rFonts w:ascii="Times New Roman" w:eastAsia="Times New Roman" w:hAnsi="Times New Roman" w:cs="Times New Roman"/>
          <w:color w:val="000000"/>
          <w:sz w:val="27"/>
          <w:szCs w:val="27"/>
        </w:rPr>
      </w:pP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On the surface, this is a typical style sheet, with the addition of two new namespaces. The first, with the prefix</w:t>
      </w:r>
      <w:r w:rsidRPr="00844241">
        <w:rPr>
          <w:rFonts w:ascii="Arial" w:eastAsia="Times New Roman" w:hAnsi="Arial" w:cs="Arial"/>
          <w:color w:val="000000"/>
          <w:sz w:val="21"/>
        </w:rPr>
        <w:t> </w:t>
      </w:r>
      <w:proofErr w:type="spellStart"/>
      <w:r w:rsidRPr="00844241">
        <w:rPr>
          <w:rFonts w:ascii="Courier New" w:eastAsia="Times New Roman" w:hAnsi="Courier New" w:cs="Courier New"/>
          <w:color w:val="000000"/>
          <w:sz w:val="20"/>
        </w:rPr>
        <w:t>lxslt</w:t>
      </w:r>
      <w:proofErr w:type="spellEnd"/>
      <w:r w:rsidRPr="00844241">
        <w:rPr>
          <w:rFonts w:ascii="Arial" w:eastAsia="Times New Roman" w:hAnsi="Arial" w:cs="Arial"/>
          <w:color w:val="000000"/>
          <w:sz w:val="21"/>
          <w:szCs w:val="21"/>
        </w:rPr>
        <w:t>, tells the processor which elements define the new functionality. The second,</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result</w:t>
      </w:r>
      <w:r w:rsidRPr="00844241">
        <w:rPr>
          <w:rFonts w:ascii="Arial" w:eastAsia="Times New Roman" w:hAnsi="Arial" w:cs="Arial"/>
          <w:color w:val="000000"/>
          <w:sz w:val="21"/>
          <w:szCs w:val="21"/>
        </w:rPr>
        <w:t xml:space="preserve">, indicates a call to the new functionality. Finally, </w:t>
      </w:r>
      <w:proofErr w:type="spellStart"/>
      <w:r w:rsidRPr="00844241">
        <w:rPr>
          <w:rFonts w:ascii="Arial" w:eastAsia="Times New Roman" w:hAnsi="Arial" w:cs="Arial"/>
          <w:color w:val="000000"/>
          <w:sz w:val="21"/>
          <w:szCs w:val="21"/>
        </w:rPr>
        <w:t>the</w:t>
      </w:r>
      <w:r w:rsidRPr="00844241">
        <w:rPr>
          <w:rFonts w:ascii="Courier New" w:eastAsia="Times New Roman" w:hAnsi="Courier New" w:cs="Courier New"/>
          <w:color w:val="000000"/>
          <w:sz w:val="20"/>
        </w:rPr>
        <w:t>extension</w:t>
      </w:r>
      <w:proofErr w:type="spellEnd"/>
      <w:r w:rsidRPr="00844241">
        <w:rPr>
          <w:rFonts w:ascii="Courier New" w:eastAsia="Times New Roman" w:hAnsi="Courier New" w:cs="Courier New"/>
          <w:color w:val="000000"/>
          <w:sz w:val="20"/>
        </w:rPr>
        <w:t>-element-prefixes</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attribute lets the processor know which elements should not be transformed as part of the normal flow. (They can still return a value to be output, as we'll see.)</w:t>
      </w: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The component itself specifies that all the code within it will be called from the</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result</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namespace prefix. It also lets the processor know which functions will be called from extension elements, and which from extension functions. The script element describes the functions themselves.</w:t>
      </w: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In this case, we're starting with a function that takes an argument and compares it to a random number from 1 to 100, returning a string that signifies the result.</w:t>
      </w:r>
    </w:p>
    <w:p w:rsidR="00844241" w:rsidRPr="00844241" w:rsidRDefault="00844241" w:rsidP="00844241">
      <w:pPr>
        <w:shd w:val="clear" w:color="auto" w:fill="FFFFFF"/>
        <w:spacing w:after="0" w:line="240" w:lineRule="auto"/>
        <w:jc w:val="right"/>
        <w:rPr>
          <w:rFonts w:ascii="Arial" w:eastAsia="Times New Roman" w:hAnsi="Arial" w:cs="Arial"/>
          <w:color w:val="000000"/>
          <w:sz w:val="21"/>
          <w:szCs w:val="21"/>
        </w:rPr>
      </w:pPr>
      <w:hyperlink r:id="rId21" w:anchor="ibm-pcon" w:history="1">
        <w:r w:rsidRPr="00844241">
          <w:rPr>
            <w:rFonts w:ascii="Arial" w:eastAsia="Times New Roman" w:hAnsi="Arial" w:cs="Arial"/>
            <w:b/>
            <w:bCs/>
            <w:color w:val="4C6E94"/>
            <w:sz w:val="21"/>
            <w:u w:val="single"/>
          </w:rPr>
          <w:t>Back to top</w:t>
        </w:r>
      </w:hyperlink>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4" w:name="3"/>
      <w:r w:rsidRPr="00844241">
        <w:rPr>
          <w:rFonts w:ascii="Arial" w:eastAsia="Times New Roman" w:hAnsi="Arial" w:cs="Arial"/>
          <w:b/>
          <w:bCs/>
          <w:color w:val="000000"/>
          <w:sz w:val="32"/>
        </w:rPr>
        <w:t>Extension functions</w:t>
      </w:r>
      <w:bookmarkEnd w:id="4"/>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 xml:space="preserve">In an XSLT style sheet, extension functions actually extend </w:t>
      </w:r>
      <w:proofErr w:type="spellStart"/>
      <w:r w:rsidRPr="00844241">
        <w:rPr>
          <w:rFonts w:ascii="Arial" w:eastAsia="Times New Roman" w:hAnsi="Arial" w:cs="Arial"/>
          <w:color w:val="000000"/>
          <w:sz w:val="21"/>
          <w:szCs w:val="21"/>
        </w:rPr>
        <w:t>XPath</w:t>
      </w:r>
      <w:proofErr w:type="spellEnd"/>
      <w:r w:rsidRPr="00844241">
        <w:rPr>
          <w:rFonts w:ascii="Arial" w:eastAsia="Times New Roman" w:hAnsi="Arial" w:cs="Arial"/>
          <w:color w:val="000000"/>
          <w:sz w:val="21"/>
          <w:szCs w:val="21"/>
        </w:rPr>
        <w:t xml:space="preserve"> so you can use them just as you would a built-in function such as</w:t>
      </w:r>
      <w:r w:rsidRPr="00844241">
        <w:rPr>
          <w:rFonts w:ascii="Arial" w:eastAsia="Times New Roman" w:hAnsi="Arial" w:cs="Arial"/>
          <w:color w:val="000000"/>
          <w:sz w:val="21"/>
        </w:rPr>
        <w:t> </w:t>
      </w:r>
      <w:proofErr w:type="gramStart"/>
      <w:r w:rsidRPr="00844241">
        <w:rPr>
          <w:rFonts w:ascii="Courier New" w:eastAsia="Times New Roman" w:hAnsi="Courier New" w:cs="Courier New"/>
          <w:color w:val="000000"/>
          <w:sz w:val="20"/>
        </w:rPr>
        <w:t>translate(</w:t>
      </w:r>
      <w:proofErr w:type="gramEnd"/>
      <w:r w:rsidRPr="00844241">
        <w:rPr>
          <w:rFonts w:ascii="Courier New" w:eastAsia="Times New Roman" w:hAnsi="Courier New" w:cs="Courier New"/>
          <w:color w:val="000000"/>
          <w:sz w:val="20"/>
        </w:rPr>
        <w:t>)</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or</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round()</w:t>
      </w:r>
      <w:r w:rsidRPr="00844241">
        <w:rPr>
          <w:rFonts w:ascii="Arial" w:eastAsia="Times New Roman" w:hAnsi="Arial" w:cs="Arial"/>
          <w:color w:val="000000"/>
          <w:sz w:val="21"/>
          <w:szCs w:val="21"/>
        </w:rPr>
        <w:t>.</w:t>
      </w:r>
    </w:p>
    <w:p w:rsidR="00844241" w:rsidRPr="00844241" w:rsidRDefault="00844241" w:rsidP="00844241">
      <w:pPr>
        <w:shd w:val="clear" w:color="auto" w:fill="FFFFFF"/>
        <w:spacing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5" w:name="code3"/>
      <w:r w:rsidRPr="00844241">
        <w:rPr>
          <w:rFonts w:ascii="Arial" w:eastAsia="Times New Roman" w:hAnsi="Arial" w:cs="Arial"/>
          <w:b/>
          <w:bCs/>
          <w:color w:val="000000"/>
          <w:sz w:val="21"/>
          <w:szCs w:val="21"/>
        </w:rPr>
        <w:t>Calling a function</w:t>
      </w:r>
      <w:bookmarkEnd w:id="5"/>
    </w:p>
    <w:tbl>
      <w:tblPr>
        <w:tblW w:w="5000" w:type="pct"/>
        <w:tblCellSpacing w:w="0" w:type="dxa"/>
        <w:tblCellMar>
          <w:left w:w="0" w:type="dxa"/>
          <w:right w:w="0" w:type="dxa"/>
        </w:tblCellMar>
        <w:tblLook w:val="04A0"/>
      </w:tblPr>
      <w:tblGrid>
        <w:gridCol w:w="9452"/>
      </w:tblGrid>
      <w:tr w:rsidR="00844241" w:rsidRPr="00844241" w:rsidTr="0084424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1" w:type="dxa"/>
              <w:left w:w="31" w:type="dxa"/>
              <w:bottom w:w="78" w:type="dxa"/>
              <w:right w:w="31" w:type="dxa"/>
            </w:tcMar>
            <w:vAlign w:val="center"/>
            <w:hideMark/>
          </w:tcPr>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 xml:space="preserve"> match="/"&gt;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xsl:apply</w:t>
            </w:r>
            <w:proofErr w:type="spellEnd"/>
            <w:r w:rsidRPr="00844241">
              <w:rPr>
                <w:rFonts w:ascii="Lucida Console" w:eastAsia="Times New Roman" w:hAnsi="Lucida Console" w:cs="Courier New"/>
                <w:color w:val="000000"/>
                <w:sz w:val="17"/>
                <w:szCs w:val="17"/>
              </w:rPr>
              <w:t>-templates/&gt;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 xml:space="preserve"> match="entry"&gt;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Guesser: &lt;</w:t>
            </w:r>
            <w:proofErr w:type="spellStart"/>
            <w:r w:rsidRPr="00844241">
              <w:rPr>
                <w:rFonts w:ascii="Lucida Console" w:eastAsia="Times New Roman" w:hAnsi="Lucida Console" w:cs="Courier New"/>
                <w:color w:val="000000"/>
                <w:sz w:val="17"/>
                <w:szCs w:val="17"/>
              </w:rPr>
              <w:t>xsl:value</w:t>
            </w:r>
            <w:proofErr w:type="spellEnd"/>
            <w:r w:rsidRPr="00844241">
              <w:rPr>
                <w:rFonts w:ascii="Lucida Console" w:eastAsia="Times New Roman" w:hAnsi="Lucida Console" w:cs="Courier New"/>
                <w:color w:val="000000"/>
                <w:sz w:val="17"/>
                <w:szCs w:val="17"/>
              </w:rPr>
              <w:t>-of select="player"/&gt;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xsl:apply</w:t>
            </w:r>
            <w:proofErr w:type="spellEnd"/>
            <w:r w:rsidRPr="00844241">
              <w:rPr>
                <w:rFonts w:ascii="Lucida Console" w:eastAsia="Times New Roman" w:hAnsi="Lucida Console" w:cs="Courier New"/>
                <w:color w:val="000000"/>
                <w:sz w:val="17"/>
                <w:szCs w:val="17"/>
              </w:rPr>
              <w:t xml:space="preserve">-templates select="guess"/&gt;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 xml:space="preserve"> match="guess"&gt;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Guess: &lt;</w:t>
            </w:r>
            <w:proofErr w:type="spellStart"/>
            <w:r w:rsidRPr="00844241">
              <w:rPr>
                <w:rFonts w:ascii="Lucida Console" w:eastAsia="Times New Roman" w:hAnsi="Lucida Console" w:cs="Courier New"/>
                <w:color w:val="000000"/>
                <w:sz w:val="17"/>
                <w:szCs w:val="17"/>
              </w:rPr>
              <w:t>xsl</w:t>
            </w:r>
            <w:proofErr w:type="gramStart"/>
            <w:r w:rsidRPr="00844241">
              <w:rPr>
                <w:rFonts w:ascii="Lucida Console" w:eastAsia="Times New Roman" w:hAnsi="Lucida Console" w:cs="Courier New"/>
                <w:color w:val="000000"/>
                <w:sz w:val="17"/>
                <w:szCs w:val="17"/>
              </w:rPr>
              <w:t>:value</w:t>
            </w:r>
            <w:proofErr w:type="spellEnd"/>
            <w:proofErr w:type="gramEnd"/>
            <w:r w:rsidRPr="00844241">
              <w:rPr>
                <w:rFonts w:ascii="Lucida Console" w:eastAsia="Times New Roman" w:hAnsi="Lucida Console" w:cs="Courier New"/>
                <w:color w:val="000000"/>
                <w:sz w:val="17"/>
                <w:szCs w:val="17"/>
              </w:rPr>
              <w:t xml:space="preserve">-of select="."/&gt;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Actual: &lt;</w:t>
            </w:r>
            <w:proofErr w:type="spellStart"/>
            <w:r w:rsidRPr="00844241">
              <w:rPr>
                <w:rFonts w:ascii="Lucida Console" w:eastAsia="Times New Roman" w:hAnsi="Lucida Console" w:cs="Courier New"/>
                <w:color w:val="000000"/>
                <w:sz w:val="17"/>
                <w:szCs w:val="17"/>
              </w:rPr>
              <w:t>xsl</w:t>
            </w:r>
            <w:proofErr w:type="gramStart"/>
            <w:r w:rsidRPr="00844241">
              <w:rPr>
                <w:rFonts w:ascii="Lucida Console" w:eastAsia="Times New Roman" w:hAnsi="Lucida Console" w:cs="Courier New"/>
                <w:color w:val="000000"/>
                <w:sz w:val="17"/>
                <w:szCs w:val="17"/>
              </w:rPr>
              <w:t>:value</w:t>
            </w:r>
            <w:proofErr w:type="spellEnd"/>
            <w:proofErr w:type="gramEnd"/>
            <w:r w:rsidRPr="00844241">
              <w:rPr>
                <w:rFonts w:ascii="Lucida Console" w:eastAsia="Times New Roman" w:hAnsi="Lucida Console" w:cs="Courier New"/>
                <w:color w:val="000000"/>
                <w:sz w:val="17"/>
                <w:szCs w:val="17"/>
              </w:rPr>
              <w:t>-of select="</w:t>
            </w:r>
            <w:proofErr w:type="spellStart"/>
            <w:r w:rsidRPr="00844241">
              <w:rPr>
                <w:rFonts w:ascii="Lucida Console" w:eastAsia="Times New Roman" w:hAnsi="Lucida Console" w:cs="Courier New"/>
                <w:b/>
                <w:bCs/>
                <w:color w:val="000000"/>
                <w:sz w:val="17"/>
              </w:rPr>
              <w:t>result:getResult</w:t>
            </w:r>
            <w:proofErr w:type="spellEnd"/>
            <w:r w:rsidRPr="00844241">
              <w:rPr>
                <w:rFonts w:ascii="Lucida Console" w:eastAsia="Times New Roman" w:hAnsi="Lucida Console" w:cs="Courier New"/>
                <w:b/>
                <w:bCs/>
                <w:color w:val="000000"/>
                <w:sz w:val="17"/>
              </w:rPr>
              <w:t>(string(.))</w:t>
            </w:r>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xsl:template</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&lt;/</w:t>
            </w:r>
            <w:proofErr w:type="spellStart"/>
            <w:r w:rsidRPr="00844241">
              <w:rPr>
                <w:rFonts w:ascii="Lucida Console" w:eastAsia="Times New Roman" w:hAnsi="Lucida Console" w:cs="Courier New"/>
                <w:color w:val="000000"/>
                <w:sz w:val="17"/>
                <w:szCs w:val="17"/>
              </w:rPr>
              <w:t>xsl:stylesheet</w:t>
            </w:r>
            <w:proofErr w:type="spellEnd"/>
            <w:r w:rsidRPr="00844241">
              <w:rPr>
                <w:rFonts w:ascii="Lucida Console" w:eastAsia="Times New Roman" w:hAnsi="Lucida Console" w:cs="Courier New"/>
                <w:color w:val="000000"/>
                <w:sz w:val="17"/>
                <w:szCs w:val="17"/>
              </w:rPr>
              <w:t>&gt;</w:t>
            </w:r>
          </w:p>
        </w:tc>
      </w:tr>
    </w:tbl>
    <w:p w:rsidR="00844241" w:rsidRPr="00844241" w:rsidRDefault="00844241" w:rsidP="00844241">
      <w:pPr>
        <w:shd w:val="clear" w:color="auto" w:fill="FFFFFF"/>
        <w:spacing w:after="0" w:line="240" w:lineRule="auto"/>
        <w:rPr>
          <w:rFonts w:ascii="Times New Roman" w:eastAsia="Times New Roman" w:hAnsi="Times New Roman" w:cs="Times New Roman"/>
          <w:color w:val="000000"/>
          <w:sz w:val="27"/>
          <w:szCs w:val="27"/>
        </w:rPr>
      </w:pP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This example passes the string value of the current node (</w:t>
      </w:r>
      <w:r w:rsidRPr="00844241">
        <w:rPr>
          <w:rFonts w:ascii="Courier New" w:eastAsia="Times New Roman" w:hAnsi="Courier New" w:cs="Courier New"/>
          <w:color w:val="000000"/>
          <w:sz w:val="20"/>
        </w:rPr>
        <w:t>guess</w:t>
      </w:r>
      <w:r w:rsidRPr="00844241">
        <w:rPr>
          <w:rFonts w:ascii="Arial" w:eastAsia="Times New Roman" w:hAnsi="Arial" w:cs="Arial"/>
          <w:color w:val="000000"/>
          <w:sz w:val="21"/>
          <w:szCs w:val="21"/>
        </w:rPr>
        <w:t>) to the</w:t>
      </w:r>
      <w:r w:rsidRPr="00844241">
        <w:rPr>
          <w:rFonts w:ascii="Arial" w:eastAsia="Times New Roman" w:hAnsi="Arial" w:cs="Arial"/>
          <w:color w:val="000000"/>
          <w:sz w:val="21"/>
        </w:rPr>
        <w:t> </w:t>
      </w:r>
      <w:proofErr w:type="spellStart"/>
      <w:proofErr w:type="gramStart"/>
      <w:r w:rsidRPr="00844241">
        <w:rPr>
          <w:rFonts w:ascii="Courier New" w:eastAsia="Times New Roman" w:hAnsi="Courier New" w:cs="Courier New"/>
          <w:color w:val="000000"/>
          <w:sz w:val="20"/>
        </w:rPr>
        <w:t>getResult</w:t>
      </w:r>
      <w:proofErr w:type="spellEnd"/>
      <w:r w:rsidRPr="00844241">
        <w:rPr>
          <w:rFonts w:ascii="Courier New" w:eastAsia="Times New Roman" w:hAnsi="Courier New" w:cs="Courier New"/>
          <w:color w:val="000000"/>
          <w:sz w:val="20"/>
        </w:rPr>
        <w:t>(</w:t>
      </w:r>
      <w:proofErr w:type="gramEnd"/>
      <w:r w:rsidRPr="00844241">
        <w:rPr>
          <w:rFonts w:ascii="Courier New" w:eastAsia="Times New Roman" w:hAnsi="Courier New" w:cs="Courier New"/>
          <w:color w:val="000000"/>
          <w:sz w:val="20"/>
        </w:rPr>
        <w:t>)</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function. The namespace lets the processor know to trigger the function in the result component.</w:t>
      </w:r>
    </w:p>
    <w:p w:rsidR="00844241" w:rsidRPr="00844241" w:rsidRDefault="00844241" w:rsidP="00844241">
      <w:pPr>
        <w:shd w:val="clear" w:color="auto" w:fill="FFFFFF"/>
        <w:spacing w:after="0"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6" w:name="figure1"/>
      <w:proofErr w:type="gramStart"/>
      <w:r w:rsidRPr="00844241">
        <w:rPr>
          <w:rFonts w:ascii="Arial" w:eastAsia="Times New Roman" w:hAnsi="Arial" w:cs="Arial"/>
          <w:b/>
          <w:bCs/>
          <w:color w:val="000000"/>
          <w:sz w:val="21"/>
          <w:szCs w:val="21"/>
        </w:rPr>
        <w:t>Figure 1.</w:t>
      </w:r>
      <w:proofErr w:type="gramEnd"/>
      <w:r w:rsidRPr="00844241">
        <w:rPr>
          <w:rFonts w:ascii="Arial" w:eastAsia="Times New Roman" w:hAnsi="Arial" w:cs="Arial"/>
          <w:b/>
          <w:bCs/>
          <w:color w:val="000000"/>
          <w:sz w:val="21"/>
          <w:szCs w:val="21"/>
        </w:rPr>
        <w:t xml:space="preserve"> Preliminary results</w:t>
      </w:r>
      <w:bookmarkEnd w:id="6"/>
      <w:r w:rsidRPr="0084424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500245" cy="2131060"/>
            <wp:effectExtent l="19050" t="0" r="0" b="0"/>
            <wp:docPr id="2" name="Picture 2" descr="Preliminary resul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eliminary results"/>
                    <pic:cNvPicPr>
                      <a:picLocks noChangeAspect="1" noChangeArrowheads="1"/>
                    </pic:cNvPicPr>
                  </pic:nvPicPr>
                  <pic:blipFill>
                    <a:blip r:embed="rId22"/>
                    <a:srcRect/>
                    <a:stretch>
                      <a:fillRect/>
                    </a:stretch>
                  </pic:blipFill>
                  <pic:spPr bwMode="auto">
                    <a:xfrm>
                      <a:off x="0" y="0"/>
                      <a:ext cx="4500245" cy="2131060"/>
                    </a:xfrm>
                    <a:prstGeom prst="rect">
                      <a:avLst/>
                    </a:prstGeom>
                    <a:noFill/>
                    <a:ln w="9525">
                      <a:noFill/>
                      <a:miter lim="800000"/>
                      <a:headEnd/>
                      <a:tailEnd/>
                    </a:ln>
                  </pic:spPr>
                </pic:pic>
              </a:graphicData>
            </a:graphic>
          </wp:inline>
        </w:drawing>
      </w:r>
      <w:r w:rsidRPr="00844241">
        <w:rPr>
          <w:rFonts w:ascii="Times New Roman" w:eastAsia="Times New Roman" w:hAnsi="Times New Roman" w:cs="Times New Roman"/>
          <w:color w:val="000000"/>
          <w:sz w:val="27"/>
        </w:rPr>
        <w:t> </w:t>
      </w:r>
    </w:p>
    <w:p w:rsidR="00844241" w:rsidRPr="00844241" w:rsidRDefault="00844241" w:rsidP="00844241">
      <w:pPr>
        <w:shd w:val="clear" w:color="auto" w:fill="FFFFFF"/>
        <w:spacing w:after="0" w:line="240" w:lineRule="auto"/>
        <w:jc w:val="right"/>
        <w:rPr>
          <w:rFonts w:ascii="Arial" w:eastAsia="Times New Roman" w:hAnsi="Arial" w:cs="Arial"/>
          <w:color w:val="000000"/>
          <w:sz w:val="21"/>
          <w:szCs w:val="21"/>
        </w:rPr>
      </w:pPr>
      <w:hyperlink r:id="rId23" w:anchor="ibm-pcon" w:history="1">
        <w:r w:rsidRPr="00844241">
          <w:rPr>
            <w:rFonts w:ascii="Arial" w:eastAsia="Times New Roman" w:hAnsi="Arial" w:cs="Arial"/>
            <w:b/>
            <w:bCs/>
            <w:color w:val="4C6E94"/>
            <w:sz w:val="21"/>
            <w:u w:val="single"/>
          </w:rPr>
          <w:t>Back to top</w:t>
        </w:r>
      </w:hyperlink>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7" w:name="4"/>
      <w:r w:rsidRPr="00844241">
        <w:rPr>
          <w:rFonts w:ascii="Arial" w:eastAsia="Times New Roman" w:hAnsi="Arial" w:cs="Arial"/>
          <w:b/>
          <w:bCs/>
          <w:color w:val="000000"/>
          <w:sz w:val="32"/>
        </w:rPr>
        <w:t>Using an element</w:t>
      </w:r>
      <w:bookmarkEnd w:id="7"/>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Extension elements are a bit more complex than functions. Rather than simply returning a value (although they can), they are intended to execute a particular action at a particular "time" within the processing of the style sheet. Also, rather than taking an arbitrary list of arguments, as an extension function can, the code behind an extension element has two well-defined arguments.</w:t>
      </w: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The</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rules</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element triggers the processing of the</w:t>
      </w:r>
      <w:r w:rsidRPr="00844241">
        <w:rPr>
          <w:rFonts w:ascii="Arial" w:eastAsia="Times New Roman" w:hAnsi="Arial" w:cs="Arial"/>
          <w:color w:val="000000"/>
          <w:sz w:val="21"/>
        </w:rPr>
        <w:t> </w:t>
      </w:r>
      <w:proofErr w:type="gramStart"/>
      <w:r w:rsidRPr="00844241">
        <w:rPr>
          <w:rFonts w:ascii="Courier New" w:eastAsia="Times New Roman" w:hAnsi="Courier New" w:cs="Courier New"/>
          <w:color w:val="000000"/>
          <w:sz w:val="20"/>
        </w:rPr>
        <w:t>rules(</w:t>
      </w:r>
      <w:proofErr w:type="gramEnd"/>
      <w:r w:rsidRPr="00844241">
        <w:rPr>
          <w:rFonts w:ascii="Courier New" w:eastAsia="Times New Roman" w:hAnsi="Courier New" w:cs="Courier New"/>
          <w:color w:val="000000"/>
          <w:sz w:val="20"/>
        </w:rPr>
        <w:t>)</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function. This function takes as one of its arguments the</w:t>
      </w:r>
      <w:r w:rsidRPr="00844241">
        <w:rPr>
          <w:rFonts w:ascii="Arial" w:eastAsia="Times New Roman" w:hAnsi="Arial" w:cs="Arial"/>
          <w:color w:val="000000"/>
          <w:sz w:val="21"/>
        </w:rPr>
        <w:t> </w:t>
      </w:r>
      <w:proofErr w:type="spellStart"/>
      <w:r w:rsidRPr="00844241">
        <w:rPr>
          <w:rFonts w:ascii="Courier New" w:eastAsia="Times New Roman" w:hAnsi="Courier New" w:cs="Courier New"/>
          <w:color w:val="000000"/>
          <w:sz w:val="20"/>
        </w:rPr>
        <w:t>rules</w:t>
      </w:r>
      <w:r w:rsidRPr="00844241">
        <w:rPr>
          <w:rFonts w:ascii="Arial" w:eastAsia="Times New Roman" w:hAnsi="Arial" w:cs="Arial"/>
          <w:color w:val="000000"/>
          <w:sz w:val="21"/>
          <w:szCs w:val="21"/>
        </w:rPr>
        <w:t>element</w:t>
      </w:r>
      <w:proofErr w:type="spellEnd"/>
      <w:r w:rsidRPr="00844241">
        <w:rPr>
          <w:rFonts w:ascii="Arial" w:eastAsia="Times New Roman" w:hAnsi="Arial" w:cs="Arial"/>
          <w:color w:val="000000"/>
          <w:sz w:val="21"/>
          <w:szCs w:val="21"/>
        </w:rPr>
        <w:t xml:space="preserve"> itself (</w:t>
      </w:r>
      <w:proofErr w:type="spellStart"/>
      <w:r w:rsidRPr="00844241">
        <w:rPr>
          <w:rFonts w:ascii="Courier New" w:eastAsia="Times New Roman" w:hAnsi="Courier New" w:cs="Courier New"/>
          <w:color w:val="000000"/>
          <w:sz w:val="20"/>
        </w:rPr>
        <w:t>elem</w:t>
      </w:r>
      <w:proofErr w:type="spellEnd"/>
      <w:r w:rsidRPr="00844241">
        <w:rPr>
          <w:rFonts w:ascii="Arial" w:eastAsia="Times New Roman" w:hAnsi="Arial" w:cs="Arial"/>
          <w:color w:val="000000"/>
          <w:sz w:val="21"/>
          <w:szCs w:val="21"/>
        </w:rPr>
        <w:t>), allowing you to retrieve the value of any custom attribute it carries.</w:t>
      </w:r>
    </w:p>
    <w:p w:rsidR="00844241" w:rsidRPr="00844241" w:rsidRDefault="00844241" w:rsidP="00844241">
      <w:pPr>
        <w:shd w:val="clear" w:color="auto" w:fill="FFFFFF"/>
        <w:spacing w:after="0" w:line="240" w:lineRule="auto"/>
        <w:jc w:val="right"/>
        <w:rPr>
          <w:rFonts w:ascii="Arial" w:eastAsia="Times New Roman" w:hAnsi="Arial" w:cs="Arial"/>
          <w:color w:val="000000"/>
          <w:sz w:val="21"/>
          <w:szCs w:val="21"/>
        </w:rPr>
      </w:pPr>
      <w:hyperlink r:id="rId24" w:anchor="ibm-pcon" w:history="1">
        <w:r w:rsidRPr="00844241">
          <w:rPr>
            <w:rFonts w:ascii="Arial" w:eastAsia="Times New Roman" w:hAnsi="Arial" w:cs="Arial"/>
            <w:b/>
            <w:bCs/>
            <w:color w:val="4C6E94"/>
            <w:sz w:val="21"/>
            <w:u w:val="single"/>
          </w:rPr>
          <w:t>Back to top</w:t>
        </w:r>
      </w:hyperlink>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8" w:name="5"/>
      <w:r w:rsidRPr="00844241">
        <w:rPr>
          <w:rFonts w:ascii="Arial" w:eastAsia="Times New Roman" w:hAnsi="Arial" w:cs="Arial"/>
          <w:b/>
          <w:bCs/>
          <w:color w:val="000000"/>
          <w:sz w:val="32"/>
        </w:rPr>
        <w:t>Using the processor context</w:t>
      </w:r>
      <w:bookmarkEnd w:id="8"/>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Perhaps the most powerful aspect of an extension element is its ability to access the source document itself through the XSL processor context argument.</w:t>
      </w:r>
    </w:p>
    <w:p w:rsidR="00844241" w:rsidRPr="00844241" w:rsidRDefault="00844241" w:rsidP="00844241">
      <w:pPr>
        <w:shd w:val="clear" w:color="auto" w:fill="FFFFFF"/>
        <w:spacing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9" w:name="code4"/>
      <w:r w:rsidRPr="00844241">
        <w:rPr>
          <w:rFonts w:ascii="Arial" w:eastAsia="Times New Roman" w:hAnsi="Arial" w:cs="Arial"/>
          <w:b/>
          <w:bCs/>
          <w:color w:val="000000"/>
          <w:sz w:val="21"/>
          <w:szCs w:val="21"/>
        </w:rPr>
        <w:t>The processor context</w:t>
      </w:r>
      <w:bookmarkEnd w:id="9"/>
    </w:p>
    <w:tbl>
      <w:tblPr>
        <w:tblW w:w="5000" w:type="pct"/>
        <w:tblCellSpacing w:w="0" w:type="dxa"/>
        <w:tblCellMar>
          <w:left w:w="0" w:type="dxa"/>
          <w:right w:w="0" w:type="dxa"/>
        </w:tblCellMar>
        <w:tblLook w:val="04A0"/>
      </w:tblPr>
      <w:tblGrid>
        <w:gridCol w:w="9452"/>
      </w:tblGrid>
      <w:tr w:rsidR="00844241" w:rsidRPr="00844241" w:rsidTr="00844241">
        <w:trPr>
          <w:tblCellSpacing w:w="0" w:type="dxa"/>
        </w:trPr>
        <w:tc>
          <w:tcPr>
            <w:tcW w:w="0" w:type="auto"/>
            <w:tcBorders>
              <w:top w:val="single" w:sz="6" w:space="0" w:color="CCCCCC"/>
              <w:left w:val="single" w:sz="6" w:space="0" w:color="CCCCCC"/>
              <w:bottom w:val="single" w:sz="6" w:space="0" w:color="CCCCCC"/>
              <w:right w:val="single" w:sz="6" w:space="0" w:color="CCCCCC"/>
            </w:tcBorders>
            <w:tcMar>
              <w:top w:w="31" w:type="dxa"/>
              <w:left w:w="31" w:type="dxa"/>
              <w:bottom w:w="78" w:type="dxa"/>
              <w:right w:w="31" w:type="dxa"/>
            </w:tcMar>
            <w:vAlign w:val="center"/>
            <w:hideMark/>
          </w:tcPr>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lxslt:component</w:t>
            </w:r>
            <w:proofErr w:type="spellEnd"/>
            <w:r w:rsidRPr="00844241">
              <w:rPr>
                <w:rFonts w:ascii="Lucida Console" w:eastAsia="Times New Roman" w:hAnsi="Lucida Console" w:cs="Courier New"/>
                <w:color w:val="000000"/>
                <w:sz w:val="17"/>
                <w:szCs w:val="17"/>
              </w:rPr>
              <w:t xml:space="preserve"> prefix="result" elements="rules" functions="</w:t>
            </w:r>
            <w:proofErr w:type="spellStart"/>
            <w:r w:rsidRPr="00844241">
              <w:rPr>
                <w:rFonts w:ascii="Lucida Console" w:eastAsia="Times New Roman" w:hAnsi="Lucida Console" w:cs="Courier New"/>
                <w:color w:val="000000"/>
                <w:sz w:val="17"/>
                <w:szCs w:val="17"/>
              </w:rPr>
              <w:t>getResult</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lxslt:script</w:t>
            </w:r>
            <w:proofErr w:type="spellEnd"/>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lang</w:t>
            </w:r>
            <w:proofErr w:type="spellEnd"/>
            <w:r w:rsidRPr="00844241">
              <w:rPr>
                <w:rFonts w:ascii="Lucida Console" w:eastAsia="Times New Roman" w:hAnsi="Lucida Console" w:cs="Courier New"/>
                <w:color w:val="000000"/>
                <w:sz w:val="17"/>
                <w:szCs w:val="17"/>
              </w:rPr>
              <w:t>="</w:t>
            </w:r>
            <w:proofErr w:type="spellStart"/>
            <w:r w:rsidRPr="00844241">
              <w:rPr>
                <w:rFonts w:ascii="Lucida Console" w:eastAsia="Times New Roman" w:hAnsi="Lucida Console" w:cs="Courier New"/>
                <w:color w:val="000000"/>
                <w:sz w:val="17"/>
                <w:szCs w:val="17"/>
              </w:rPr>
              <w:t>javascript</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function rules(</w:t>
            </w:r>
            <w:proofErr w:type="spellStart"/>
            <w:r w:rsidRPr="00844241">
              <w:rPr>
                <w:rFonts w:ascii="Lucida Console" w:eastAsia="Times New Roman" w:hAnsi="Lucida Console" w:cs="Courier New"/>
                <w:color w:val="000000"/>
                <w:sz w:val="17"/>
                <w:szCs w:val="17"/>
              </w:rPr>
              <w:t>ctx</w:t>
            </w:r>
            <w:proofErr w:type="spellEnd"/>
            <w:r w:rsidRPr="00844241">
              <w:rPr>
                <w:rFonts w:ascii="Lucida Console" w:eastAsia="Times New Roman" w:hAnsi="Lucida Console" w:cs="Courier New"/>
                <w:color w:val="000000"/>
                <w:sz w:val="17"/>
                <w:szCs w:val="17"/>
              </w:rPr>
              <w:t xml:space="preserve">, </w:t>
            </w:r>
            <w:proofErr w:type="spellStart"/>
            <w:r w:rsidRPr="00844241">
              <w:rPr>
                <w:rFonts w:ascii="Lucida Console" w:eastAsia="Times New Roman" w:hAnsi="Lucida Console" w:cs="Courier New"/>
                <w:color w:val="000000"/>
                <w:sz w:val="17"/>
                <w:szCs w:val="17"/>
              </w:rPr>
              <w:t>elem</w:t>
            </w:r>
            <w:proofErr w:type="spellEnd"/>
            <w:r w:rsidRPr="00844241">
              <w:rPr>
                <w:rFonts w:ascii="Lucida Console" w:eastAsia="Times New Roman" w:hAnsi="Lucida Console" w:cs="Courier New"/>
                <w:color w:val="000000"/>
                <w:sz w:val="17"/>
                <w:szCs w:val="17"/>
              </w:rPr>
              <w:t>)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b/>
                <w:bCs/>
                <w:color w:val="000000"/>
                <w:sz w:val="17"/>
              </w:rPr>
            </w:pPr>
            <w:r w:rsidRPr="00844241">
              <w:rPr>
                <w:rFonts w:ascii="Lucida Console" w:eastAsia="Times New Roman" w:hAnsi="Lucida Console" w:cs="Courier New"/>
                <w:b/>
                <w:bCs/>
                <w:color w:val="000000"/>
                <w:sz w:val="17"/>
              </w:rPr>
              <w:t xml:space="preserve">       </w:t>
            </w:r>
            <w:proofErr w:type="spellStart"/>
            <w:r w:rsidRPr="00844241">
              <w:rPr>
                <w:rFonts w:ascii="Lucida Console" w:eastAsia="Times New Roman" w:hAnsi="Lucida Console" w:cs="Courier New"/>
                <w:b/>
                <w:bCs/>
                <w:color w:val="000000"/>
                <w:sz w:val="17"/>
              </w:rPr>
              <w:t>ctxNode</w:t>
            </w:r>
            <w:proofErr w:type="spellEnd"/>
            <w:r w:rsidRPr="00844241">
              <w:rPr>
                <w:rFonts w:ascii="Lucida Console" w:eastAsia="Times New Roman" w:hAnsi="Lucida Console" w:cs="Courier New"/>
                <w:b/>
                <w:bCs/>
                <w:color w:val="000000"/>
                <w:sz w:val="17"/>
              </w:rPr>
              <w:t xml:space="preserve"> = </w:t>
            </w:r>
            <w:proofErr w:type="spellStart"/>
            <w:r w:rsidRPr="00844241">
              <w:rPr>
                <w:rFonts w:ascii="Lucida Console" w:eastAsia="Times New Roman" w:hAnsi="Lucida Console" w:cs="Courier New"/>
                <w:b/>
                <w:bCs/>
                <w:color w:val="000000"/>
                <w:sz w:val="17"/>
              </w:rPr>
              <w:t>ctx.getContextNode</w:t>
            </w:r>
            <w:proofErr w:type="spellEnd"/>
            <w:r w:rsidRPr="00844241">
              <w:rPr>
                <w:rFonts w:ascii="Lucida Console" w:eastAsia="Times New Roman" w:hAnsi="Lucida Console" w:cs="Courier New"/>
                <w:b/>
                <w:bCs/>
                <w:color w:val="000000"/>
                <w:sz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b/>
                <w:bCs/>
                <w:color w:val="000000"/>
                <w:sz w:val="17"/>
              </w:rPr>
              <w:t xml:space="preserve">          </w:t>
            </w:r>
            <w:proofErr w:type="spellStart"/>
            <w:r w:rsidRPr="00844241">
              <w:rPr>
                <w:rFonts w:ascii="Lucida Console" w:eastAsia="Times New Roman" w:hAnsi="Lucida Console" w:cs="Courier New"/>
                <w:b/>
                <w:bCs/>
                <w:color w:val="000000"/>
                <w:sz w:val="17"/>
              </w:rPr>
              <w:t>gameID</w:t>
            </w:r>
            <w:proofErr w:type="spellEnd"/>
            <w:r w:rsidRPr="00844241">
              <w:rPr>
                <w:rFonts w:ascii="Lucida Console" w:eastAsia="Times New Roman" w:hAnsi="Lucida Console" w:cs="Courier New"/>
                <w:b/>
                <w:bCs/>
                <w:color w:val="000000"/>
                <w:sz w:val="17"/>
              </w:rPr>
              <w:t xml:space="preserve"> = </w:t>
            </w:r>
            <w:proofErr w:type="spellStart"/>
            <w:r w:rsidRPr="00844241">
              <w:rPr>
                <w:rFonts w:ascii="Lucida Console" w:eastAsia="Times New Roman" w:hAnsi="Lucida Console" w:cs="Courier New"/>
                <w:b/>
                <w:bCs/>
                <w:color w:val="000000"/>
                <w:sz w:val="17"/>
              </w:rPr>
              <w:t>ctxNode.getFirstChild</w:t>
            </w:r>
            <w:proofErr w:type="spellEnd"/>
            <w:r w:rsidRPr="00844241">
              <w:rPr>
                <w:rFonts w:ascii="Lucida Console" w:eastAsia="Times New Roman" w:hAnsi="Lucida Console" w:cs="Courier New"/>
                <w:b/>
                <w:bCs/>
                <w:color w:val="000000"/>
                <w:sz w:val="17"/>
              </w:rPr>
              <w:t>().</w:t>
            </w:r>
            <w:proofErr w:type="spellStart"/>
            <w:r w:rsidRPr="00844241">
              <w:rPr>
                <w:rFonts w:ascii="Lucida Console" w:eastAsia="Times New Roman" w:hAnsi="Lucida Console" w:cs="Courier New"/>
                <w:b/>
                <w:bCs/>
                <w:color w:val="000000"/>
                <w:sz w:val="17"/>
              </w:rPr>
              <w:t>getAttribute</w:t>
            </w:r>
            <w:proofErr w:type="spellEnd"/>
            <w:r w:rsidRPr="00844241">
              <w:rPr>
                <w:rFonts w:ascii="Lucida Console" w:eastAsia="Times New Roman" w:hAnsi="Lucida Console" w:cs="Courier New"/>
                <w:b/>
                <w:bCs/>
                <w:color w:val="000000"/>
                <w:sz w:val="17"/>
              </w:rPr>
              <w:t>("</w:t>
            </w:r>
            <w:proofErr w:type="spellStart"/>
            <w:r w:rsidRPr="00844241">
              <w:rPr>
                <w:rFonts w:ascii="Lucida Console" w:eastAsia="Times New Roman" w:hAnsi="Lucida Console" w:cs="Courier New"/>
                <w:b/>
                <w:bCs/>
                <w:color w:val="000000"/>
                <w:sz w:val="17"/>
              </w:rPr>
              <w:t>gameID</w:t>
            </w:r>
            <w:proofErr w:type="spellEnd"/>
            <w:r w:rsidRPr="00844241">
              <w:rPr>
                <w:rFonts w:ascii="Lucida Console" w:eastAsia="Times New Roman" w:hAnsi="Lucida Console" w:cs="Courier New"/>
                <w:b/>
                <w:bCs/>
                <w:color w:val="000000"/>
                <w:sz w:val="17"/>
              </w:rPr>
              <w: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return "Contest "+</w:t>
            </w:r>
            <w:proofErr w:type="spellStart"/>
            <w:r w:rsidRPr="00844241">
              <w:rPr>
                <w:rFonts w:ascii="Lucida Console" w:eastAsia="Times New Roman" w:hAnsi="Lucida Console" w:cs="Courier New"/>
                <w:b/>
                <w:bCs/>
                <w:color w:val="000000"/>
                <w:sz w:val="17"/>
              </w:rPr>
              <w:t>gameID</w:t>
            </w:r>
            <w:proofErr w:type="spellEnd"/>
            <w:r w:rsidRPr="00844241">
              <w:rPr>
                <w:rFonts w:ascii="Lucida Console" w:eastAsia="Times New Roman" w:hAnsi="Lucida Console" w:cs="Courier New"/>
                <w:color w:val="000000"/>
                <w:sz w:val="17"/>
                <w:szCs w:val="17"/>
              </w:rPr>
              <w:t>+" is based on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roofErr w:type="spellStart"/>
            <w:proofErr w:type="gramStart"/>
            <w:r w:rsidRPr="00844241">
              <w:rPr>
                <w:rFonts w:ascii="Lucida Console" w:eastAsia="Times New Roman" w:hAnsi="Lucida Console" w:cs="Courier New"/>
                <w:color w:val="000000"/>
                <w:sz w:val="17"/>
                <w:szCs w:val="17"/>
              </w:rPr>
              <w:t>elem.getAttribute</w:t>
            </w:r>
            <w:proofErr w:type="spellEnd"/>
            <w:r w:rsidRPr="00844241">
              <w:rPr>
                <w:rFonts w:ascii="Lucida Console" w:eastAsia="Times New Roman" w:hAnsi="Lucida Console" w:cs="Courier New"/>
                <w:color w:val="000000"/>
                <w:sz w:val="17"/>
                <w:szCs w:val="17"/>
              </w:rPr>
              <w:t>(</w:t>
            </w:r>
            <w:proofErr w:type="gramEnd"/>
            <w:r w:rsidRPr="00844241">
              <w:rPr>
                <w:rFonts w:ascii="Lucida Console" w:eastAsia="Times New Roman" w:hAnsi="Lucida Console" w:cs="Courier New"/>
                <w:color w:val="000000"/>
                <w:sz w:val="17"/>
                <w:szCs w:val="17"/>
              </w:rPr>
              <w:t>"</w:t>
            </w:r>
            <w:proofErr w:type="spellStart"/>
            <w:r w:rsidRPr="00844241">
              <w:rPr>
                <w:rFonts w:ascii="Lucida Console" w:eastAsia="Times New Roman" w:hAnsi="Lucida Console" w:cs="Courier New"/>
                <w:color w:val="000000"/>
                <w:sz w:val="17"/>
                <w:szCs w:val="17"/>
              </w:rPr>
              <w:t>guessType</w:t>
            </w:r>
            <w:proofErr w:type="spellEnd"/>
            <w:r w:rsidRPr="00844241">
              <w:rPr>
                <w:rFonts w:ascii="Lucida Console" w:eastAsia="Times New Roman" w:hAnsi="Lucida Console" w:cs="Courier New"/>
                <w:color w:val="000000"/>
                <w:sz w:val="17"/>
                <w:szCs w:val="17"/>
              </w:rPr>
              <w:t>")+" guesses.";</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lxslt:script</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t xml:space="preserve">  &lt;/</w:t>
            </w:r>
            <w:proofErr w:type="spellStart"/>
            <w:r w:rsidRPr="00844241">
              <w:rPr>
                <w:rFonts w:ascii="Lucida Console" w:eastAsia="Times New Roman" w:hAnsi="Lucida Console" w:cs="Courier New"/>
                <w:color w:val="000000"/>
                <w:sz w:val="17"/>
                <w:szCs w:val="17"/>
              </w:rPr>
              <w:t>lxslt:component</w:t>
            </w:r>
            <w:proofErr w:type="spellEnd"/>
            <w:r w:rsidRPr="00844241">
              <w:rPr>
                <w:rFonts w:ascii="Lucida Console" w:eastAsia="Times New Roman" w:hAnsi="Lucida Console" w:cs="Courier New"/>
                <w:color w:val="000000"/>
                <w:sz w:val="17"/>
                <w:szCs w:val="17"/>
              </w:rPr>
              <w:t>&gt;</w:t>
            </w:r>
          </w:p>
          <w:p w:rsidR="00844241" w:rsidRPr="00844241" w:rsidRDefault="00844241" w:rsidP="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17"/>
                <w:szCs w:val="17"/>
              </w:rPr>
            </w:pPr>
            <w:r w:rsidRPr="00844241">
              <w:rPr>
                <w:rFonts w:ascii="Lucida Console" w:eastAsia="Times New Roman" w:hAnsi="Lucida Console" w:cs="Courier New"/>
                <w:color w:val="000000"/>
                <w:sz w:val="17"/>
                <w:szCs w:val="17"/>
              </w:rPr>
              <w:lastRenderedPageBreak/>
              <w:t>...</w:t>
            </w:r>
          </w:p>
        </w:tc>
      </w:tr>
    </w:tbl>
    <w:p w:rsidR="00844241" w:rsidRPr="00844241" w:rsidRDefault="00844241" w:rsidP="00844241">
      <w:pPr>
        <w:shd w:val="clear" w:color="auto" w:fill="FFFFFF"/>
        <w:spacing w:after="0" w:line="240" w:lineRule="auto"/>
        <w:rPr>
          <w:rFonts w:ascii="Times New Roman" w:eastAsia="Times New Roman" w:hAnsi="Times New Roman" w:cs="Times New Roman"/>
          <w:color w:val="000000"/>
          <w:sz w:val="27"/>
          <w:szCs w:val="27"/>
        </w:rPr>
      </w:pP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The first argument of the</w:t>
      </w:r>
      <w:r w:rsidRPr="00844241">
        <w:rPr>
          <w:rFonts w:ascii="Arial" w:eastAsia="Times New Roman" w:hAnsi="Arial" w:cs="Arial"/>
          <w:color w:val="000000"/>
          <w:sz w:val="21"/>
        </w:rPr>
        <w:t> </w:t>
      </w:r>
      <w:r w:rsidRPr="00844241">
        <w:rPr>
          <w:rFonts w:ascii="Courier New" w:eastAsia="Times New Roman" w:hAnsi="Courier New" w:cs="Courier New"/>
          <w:color w:val="000000"/>
          <w:sz w:val="20"/>
        </w:rPr>
        <w:t>rules</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 xml:space="preserve">function is the processor context, in the form of </w:t>
      </w:r>
      <w:proofErr w:type="spellStart"/>
      <w:r w:rsidRPr="00844241">
        <w:rPr>
          <w:rFonts w:ascii="Arial" w:eastAsia="Times New Roman" w:hAnsi="Arial" w:cs="Arial"/>
          <w:color w:val="000000"/>
          <w:sz w:val="21"/>
          <w:szCs w:val="21"/>
        </w:rPr>
        <w:t>the</w:t>
      </w:r>
      <w:r w:rsidRPr="00844241">
        <w:rPr>
          <w:rFonts w:ascii="Courier New" w:eastAsia="Times New Roman" w:hAnsi="Courier New" w:cs="Courier New"/>
          <w:color w:val="000000"/>
          <w:sz w:val="20"/>
        </w:rPr>
        <w:t>org.apache.xalan.extensions.XSLProcessorContext</w:t>
      </w:r>
      <w:proofErr w:type="spellEnd"/>
      <w:r w:rsidRPr="00844241">
        <w:rPr>
          <w:rFonts w:ascii="Arial" w:eastAsia="Times New Roman" w:hAnsi="Arial" w:cs="Arial"/>
          <w:color w:val="000000"/>
          <w:sz w:val="21"/>
        </w:rPr>
        <w:t> </w:t>
      </w:r>
      <w:r w:rsidRPr="00844241">
        <w:rPr>
          <w:rFonts w:ascii="Arial" w:eastAsia="Times New Roman" w:hAnsi="Arial" w:cs="Arial"/>
          <w:color w:val="000000"/>
          <w:sz w:val="21"/>
          <w:szCs w:val="21"/>
        </w:rPr>
        <w:t>object. This allows you to retrieve objects that represent the context node, the overall source tree, the style sheet, and the transformer currently performing the transformation. Accessing the context node is most common. Once returned by the</w:t>
      </w:r>
      <w:r w:rsidRPr="00844241">
        <w:rPr>
          <w:rFonts w:ascii="Arial" w:eastAsia="Times New Roman" w:hAnsi="Arial" w:cs="Arial"/>
          <w:color w:val="000000"/>
          <w:sz w:val="21"/>
        </w:rPr>
        <w:t> </w:t>
      </w:r>
      <w:proofErr w:type="spellStart"/>
      <w:proofErr w:type="gramStart"/>
      <w:r w:rsidRPr="00844241">
        <w:rPr>
          <w:rFonts w:ascii="Courier New" w:eastAsia="Times New Roman" w:hAnsi="Courier New" w:cs="Courier New"/>
          <w:color w:val="000000"/>
          <w:sz w:val="20"/>
        </w:rPr>
        <w:t>getContextNode</w:t>
      </w:r>
      <w:proofErr w:type="spellEnd"/>
      <w:r w:rsidRPr="00844241">
        <w:rPr>
          <w:rFonts w:ascii="Courier New" w:eastAsia="Times New Roman" w:hAnsi="Courier New" w:cs="Courier New"/>
          <w:color w:val="000000"/>
          <w:sz w:val="20"/>
        </w:rPr>
        <w:t>(</w:t>
      </w:r>
      <w:proofErr w:type="gramEnd"/>
      <w:r w:rsidRPr="00844241">
        <w:rPr>
          <w:rFonts w:ascii="Courier New" w:eastAsia="Times New Roman" w:hAnsi="Courier New" w:cs="Courier New"/>
          <w:color w:val="000000"/>
          <w:sz w:val="20"/>
        </w:rPr>
        <w:t>)</w:t>
      </w:r>
      <w:r w:rsidRPr="00844241">
        <w:rPr>
          <w:rFonts w:ascii="Arial" w:eastAsia="Times New Roman" w:hAnsi="Arial" w:cs="Arial"/>
          <w:color w:val="000000"/>
          <w:sz w:val="21"/>
        </w:rPr>
        <w:t> </w:t>
      </w:r>
      <w:r w:rsidRPr="00844241">
        <w:rPr>
          <w:rFonts w:ascii="Arial" w:eastAsia="Times New Roman" w:hAnsi="Arial" w:cs="Arial"/>
          <w:color w:val="000000"/>
          <w:sz w:val="21"/>
          <w:szCs w:val="21"/>
        </w:rPr>
        <w:t>method, this is a typical XML node, with typical DOM operations available.</w:t>
      </w:r>
    </w:p>
    <w:p w:rsidR="00844241" w:rsidRPr="00844241" w:rsidRDefault="00844241" w:rsidP="00844241">
      <w:pPr>
        <w:shd w:val="clear" w:color="auto" w:fill="FFFFFF"/>
        <w:spacing w:after="270" w:line="240" w:lineRule="auto"/>
        <w:rPr>
          <w:rFonts w:ascii="Times New Roman" w:eastAsia="Times New Roman" w:hAnsi="Times New Roman" w:cs="Times New Roman"/>
          <w:color w:val="000000"/>
          <w:sz w:val="27"/>
          <w:szCs w:val="27"/>
        </w:rPr>
      </w:pPr>
      <w:r w:rsidRPr="00844241">
        <w:rPr>
          <w:rFonts w:ascii="Times New Roman" w:eastAsia="Times New Roman" w:hAnsi="Times New Roman" w:cs="Times New Roman"/>
          <w:color w:val="000000"/>
          <w:sz w:val="27"/>
          <w:szCs w:val="27"/>
        </w:rPr>
        <w:br/>
      </w:r>
      <w:bookmarkStart w:id="10" w:name="figure2"/>
      <w:proofErr w:type="gramStart"/>
      <w:r w:rsidRPr="00844241">
        <w:rPr>
          <w:rFonts w:ascii="Arial" w:eastAsia="Times New Roman" w:hAnsi="Arial" w:cs="Arial"/>
          <w:b/>
          <w:bCs/>
          <w:color w:val="000000"/>
          <w:sz w:val="21"/>
          <w:szCs w:val="21"/>
        </w:rPr>
        <w:t>Figure 2.</w:t>
      </w:r>
      <w:proofErr w:type="gramEnd"/>
      <w:r w:rsidRPr="00844241">
        <w:rPr>
          <w:rFonts w:ascii="Arial" w:eastAsia="Times New Roman" w:hAnsi="Arial" w:cs="Arial"/>
          <w:b/>
          <w:bCs/>
          <w:color w:val="000000"/>
          <w:sz w:val="21"/>
          <w:szCs w:val="21"/>
        </w:rPr>
        <w:t xml:space="preserve"> The final output</w:t>
      </w:r>
      <w:bookmarkEnd w:id="10"/>
      <w:r w:rsidRPr="00844241">
        <w:rPr>
          <w:rFonts w:ascii="Times New Roman" w:eastAsia="Times New Roman" w:hAnsi="Times New Roman" w:cs="Times New Roman"/>
          <w:color w:val="000000"/>
          <w:sz w:val="27"/>
          <w:szCs w:val="27"/>
        </w:rPr>
        <w:br/>
      </w:r>
      <w:r>
        <w:rPr>
          <w:rFonts w:ascii="Times New Roman" w:eastAsia="Times New Roman" w:hAnsi="Times New Roman" w:cs="Times New Roman"/>
          <w:noProof/>
          <w:color w:val="000000"/>
          <w:sz w:val="27"/>
          <w:szCs w:val="27"/>
        </w:rPr>
        <w:drawing>
          <wp:inline distT="0" distB="0" distL="0" distR="0">
            <wp:extent cx="4580255" cy="2154555"/>
            <wp:effectExtent l="19050" t="0" r="0" b="0"/>
            <wp:docPr id="3" name="Picture 3" descr="The final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final output"/>
                    <pic:cNvPicPr>
                      <a:picLocks noChangeAspect="1" noChangeArrowheads="1"/>
                    </pic:cNvPicPr>
                  </pic:nvPicPr>
                  <pic:blipFill>
                    <a:blip r:embed="rId25"/>
                    <a:srcRect/>
                    <a:stretch>
                      <a:fillRect/>
                    </a:stretch>
                  </pic:blipFill>
                  <pic:spPr bwMode="auto">
                    <a:xfrm>
                      <a:off x="0" y="0"/>
                      <a:ext cx="4580255" cy="2154555"/>
                    </a:xfrm>
                    <a:prstGeom prst="rect">
                      <a:avLst/>
                    </a:prstGeom>
                    <a:noFill/>
                    <a:ln w="9525">
                      <a:noFill/>
                      <a:miter lim="800000"/>
                      <a:headEnd/>
                      <a:tailEnd/>
                    </a:ln>
                  </pic:spPr>
                </pic:pic>
              </a:graphicData>
            </a:graphic>
          </wp:inline>
        </w:drawing>
      </w:r>
      <w:r w:rsidRPr="00844241">
        <w:rPr>
          <w:rFonts w:ascii="Times New Roman" w:eastAsia="Times New Roman" w:hAnsi="Times New Roman" w:cs="Times New Roman"/>
          <w:color w:val="000000"/>
          <w:sz w:val="27"/>
        </w:rPr>
        <w:t> </w:t>
      </w:r>
    </w:p>
    <w:p w:rsidR="00844241" w:rsidRPr="00844241" w:rsidRDefault="00844241" w:rsidP="00844241">
      <w:pPr>
        <w:shd w:val="clear" w:color="auto" w:fill="FFFFFF"/>
        <w:spacing w:after="0" w:line="240" w:lineRule="auto"/>
        <w:rPr>
          <w:rFonts w:ascii="Arial" w:eastAsia="Times New Roman" w:hAnsi="Arial" w:cs="Arial"/>
          <w:color w:val="000000"/>
          <w:sz w:val="21"/>
          <w:szCs w:val="21"/>
        </w:rPr>
      </w:pPr>
      <w:bookmarkStart w:id="11" w:name="resources"/>
      <w:r w:rsidRPr="00844241">
        <w:rPr>
          <w:rFonts w:ascii="Arial" w:eastAsia="Times New Roman" w:hAnsi="Arial" w:cs="Arial"/>
          <w:b/>
          <w:bCs/>
          <w:color w:val="000000"/>
          <w:sz w:val="32"/>
        </w:rPr>
        <w:t>Resources</w:t>
      </w:r>
      <w:bookmarkEnd w:id="11"/>
    </w:p>
    <w:p w:rsidR="00844241" w:rsidRPr="00844241" w:rsidRDefault="00844241" w:rsidP="00844241">
      <w:pPr>
        <w:numPr>
          <w:ilvl w:val="0"/>
          <w:numId w:val="1"/>
        </w:numPr>
        <w:shd w:val="clear" w:color="auto" w:fill="FFFFFF"/>
        <w:spacing w:after="24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Check out the</w:t>
      </w:r>
      <w:r w:rsidRPr="00844241">
        <w:rPr>
          <w:rFonts w:ascii="Arial" w:eastAsia="Times New Roman" w:hAnsi="Arial" w:cs="Arial"/>
          <w:color w:val="000000"/>
          <w:sz w:val="21"/>
        </w:rPr>
        <w:t> </w:t>
      </w:r>
      <w:hyperlink r:id="rId26" w:history="1">
        <w:r w:rsidRPr="00844241">
          <w:rPr>
            <w:rFonts w:ascii="Arial" w:eastAsia="Times New Roman" w:hAnsi="Arial" w:cs="Arial"/>
            <w:color w:val="4C6E94"/>
            <w:sz w:val="21"/>
            <w:u w:val="single"/>
          </w:rPr>
          <w:t>XSLT recommendation from the W3C</w:t>
        </w:r>
      </w:hyperlink>
      <w:r w:rsidRPr="00844241">
        <w:rPr>
          <w:rFonts w:ascii="Arial" w:eastAsia="Times New Roman" w:hAnsi="Arial" w:cs="Arial"/>
          <w:color w:val="000000"/>
          <w:sz w:val="21"/>
          <w:szCs w:val="21"/>
        </w:rPr>
        <w:t>.</w:t>
      </w:r>
      <w:r w:rsidRPr="00844241">
        <w:rPr>
          <w:rFonts w:ascii="Arial" w:eastAsia="Times New Roman" w:hAnsi="Arial" w:cs="Arial"/>
          <w:color w:val="000000"/>
          <w:sz w:val="21"/>
        </w:rPr>
        <w:t> </w:t>
      </w:r>
    </w:p>
    <w:p w:rsidR="00844241" w:rsidRPr="00844241" w:rsidRDefault="00844241" w:rsidP="00844241">
      <w:pPr>
        <w:numPr>
          <w:ilvl w:val="0"/>
          <w:numId w:val="1"/>
        </w:numPr>
        <w:shd w:val="clear" w:color="auto" w:fill="FFFFFF"/>
        <w:spacing w:after="24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Download Apache's</w:t>
      </w:r>
      <w:r w:rsidRPr="00844241">
        <w:rPr>
          <w:rFonts w:ascii="Arial" w:eastAsia="Times New Roman" w:hAnsi="Arial" w:cs="Arial"/>
          <w:color w:val="000000"/>
          <w:sz w:val="21"/>
        </w:rPr>
        <w:t> </w:t>
      </w:r>
      <w:proofErr w:type="spellStart"/>
      <w:r w:rsidRPr="00844241">
        <w:rPr>
          <w:rFonts w:ascii="Arial" w:eastAsia="Times New Roman" w:hAnsi="Arial" w:cs="Arial"/>
          <w:color w:val="000000"/>
          <w:sz w:val="21"/>
          <w:szCs w:val="21"/>
        </w:rPr>
        <w:fldChar w:fldCharType="begin"/>
      </w:r>
      <w:r w:rsidRPr="00844241">
        <w:rPr>
          <w:rFonts w:ascii="Arial" w:eastAsia="Times New Roman" w:hAnsi="Arial" w:cs="Arial"/>
          <w:color w:val="000000"/>
          <w:sz w:val="21"/>
          <w:szCs w:val="21"/>
        </w:rPr>
        <w:instrText xml:space="preserve"> HYPERLINK "http://xml.apache.org/xalan-j/index.html" </w:instrText>
      </w:r>
      <w:r w:rsidRPr="00844241">
        <w:rPr>
          <w:rFonts w:ascii="Arial" w:eastAsia="Times New Roman" w:hAnsi="Arial" w:cs="Arial"/>
          <w:color w:val="000000"/>
          <w:sz w:val="21"/>
          <w:szCs w:val="21"/>
        </w:rPr>
        <w:fldChar w:fldCharType="separate"/>
      </w:r>
      <w:r w:rsidRPr="00844241">
        <w:rPr>
          <w:rFonts w:ascii="Arial" w:eastAsia="Times New Roman" w:hAnsi="Arial" w:cs="Arial"/>
          <w:color w:val="4C6E94"/>
          <w:sz w:val="21"/>
          <w:u w:val="single"/>
        </w:rPr>
        <w:t>Xalan</w:t>
      </w:r>
      <w:proofErr w:type="spellEnd"/>
      <w:r w:rsidRPr="00844241">
        <w:rPr>
          <w:rFonts w:ascii="Arial" w:eastAsia="Times New Roman" w:hAnsi="Arial" w:cs="Arial"/>
          <w:color w:val="4C6E94"/>
          <w:sz w:val="21"/>
          <w:u w:val="single"/>
        </w:rPr>
        <w:t>-Java 2</w:t>
      </w:r>
      <w:r w:rsidRPr="00844241">
        <w:rPr>
          <w:rFonts w:ascii="Arial" w:eastAsia="Times New Roman" w:hAnsi="Arial" w:cs="Arial"/>
          <w:color w:val="000000"/>
          <w:sz w:val="21"/>
          <w:szCs w:val="21"/>
        </w:rPr>
        <w:fldChar w:fldCharType="end"/>
      </w:r>
      <w:r w:rsidRPr="00844241">
        <w:rPr>
          <w:rFonts w:ascii="Arial" w:eastAsia="Times New Roman" w:hAnsi="Arial" w:cs="Arial"/>
          <w:color w:val="000000"/>
          <w:sz w:val="21"/>
          <w:szCs w:val="21"/>
        </w:rPr>
        <w:t>.</w:t>
      </w:r>
      <w:r w:rsidRPr="00844241">
        <w:rPr>
          <w:rFonts w:ascii="Arial" w:eastAsia="Times New Roman" w:hAnsi="Arial" w:cs="Arial"/>
          <w:color w:val="000000"/>
          <w:sz w:val="21"/>
        </w:rPr>
        <w:t> </w:t>
      </w:r>
    </w:p>
    <w:p w:rsidR="00844241" w:rsidRPr="00844241" w:rsidRDefault="00844241" w:rsidP="00844241">
      <w:pPr>
        <w:numPr>
          <w:ilvl w:val="0"/>
          <w:numId w:val="1"/>
        </w:numPr>
        <w:shd w:val="clear" w:color="auto" w:fill="FFFFFF"/>
        <w:spacing w:after="24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Download the</w:t>
      </w:r>
      <w:r w:rsidRPr="00844241">
        <w:rPr>
          <w:rFonts w:ascii="Arial" w:eastAsia="Times New Roman" w:hAnsi="Arial" w:cs="Arial"/>
          <w:color w:val="000000"/>
          <w:sz w:val="21"/>
        </w:rPr>
        <w:t> </w:t>
      </w:r>
      <w:hyperlink r:id="rId27" w:history="1">
        <w:r w:rsidRPr="00844241">
          <w:rPr>
            <w:rFonts w:ascii="Arial" w:eastAsia="Times New Roman" w:hAnsi="Arial" w:cs="Arial"/>
            <w:color w:val="4C6E94"/>
            <w:sz w:val="21"/>
            <w:u w:val="single"/>
          </w:rPr>
          <w:t>js.jar</w:t>
        </w:r>
      </w:hyperlink>
      <w:r w:rsidRPr="00844241">
        <w:rPr>
          <w:rFonts w:ascii="Arial" w:eastAsia="Times New Roman" w:hAnsi="Arial" w:cs="Arial"/>
          <w:color w:val="000000"/>
          <w:sz w:val="21"/>
        </w:rPr>
        <w:t> </w:t>
      </w:r>
      <w:r w:rsidRPr="00844241">
        <w:rPr>
          <w:rFonts w:ascii="Arial" w:eastAsia="Times New Roman" w:hAnsi="Arial" w:cs="Arial"/>
          <w:color w:val="000000"/>
          <w:sz w:val="21"/>
          <w:szCs w:val="21"/>
        </w:rPr>
        <w:t>file.</w:t>
      </w:r>
    </w:p>
    <w:p w:rsidR="00844241" w:rsidRPr="00844241" w:rsidRDefault="00844241" w:rsidP="00844241">
      <w:pPr>
        <w:numPr>
          <w:ilvl w:val="0"/>
          <w:numId w:val="1"/>
        </w:numPr>
        <w:shd w:val="clear" w:color="auto" w:fill="FFFFFF"/>
        <w:spacing w:after="240" w:line="240" w:lineRule="auto"/>
        <w:rPr>
          <w:rFonts w:ascii="Arial" w:eastAsia="Times New Roman" w:hAnsi="Arial" w:cs="Arial"/>
          <w:color w:val="000000"/>
          <w:sz w:val="21"/>
          <w:szCs w:val="21"/>
        </w:rPr>
      </w:pPr>
      <w:r w:rsidRPr="00844241">
        <w:rPr>
          <w:rFonts w:ascii="Arial" w:eastAsia="Times New Roman" w:hAnsi="Arial" w:cs="Arial"/>
          <w:color w:val="000000"/>
          <w:sz w:val="21"/>
          <w:szCs w:val="21"/>
        </w:rPr>
        <w:t>Find more XML resources on the</w:t>
      </w:r>
      <w:r w:rsidRPr="00844241">
        <w:rPr>
          <w:rFonts w:ascii="Arial" w:eastAsia="Times New Roman" w:hAnsi="Arial" w:cs="Arial"/>
          <w:color w:val="000000"/>
          <w:sz w:val="21"/>
        </w:rPr>
        <w:t> </w:t>
      </w:r>
      <w:proofErr w:type="spellStart"/>
      <w:r w:rsidRPr="00844241">
        <w:rPr>
          <w:rFonts w:ascii="Arial" w:eastAsia="Times New Roman" w:hAnsi="Arial" w:cs="Arial"/>
          <w:color w:val="000000"/>
          <w:sz w:val="21"/>
          <w:szCs w:val="21"/>
        </w:rPr>
        <w:fldChar w:fldCharType="begin"/>
      </w:r>
      <w:r w:rsidRPr="00844241">
        <w:rPr>
          <w:rFonts w:ascii="Arial" w:eastAsia="Times New Roman" w:hAnsi="Arial" w:cs="Arial"/>
          <w:color w:val="000000"/>
          <w:sz w:val="21"/>
          <w:szCs w:val="21"/>
        </w:rPr>
        <w:instrText xml:space="preserve"> HYPERLINK "http://www.ibm.com/developerworks/xml/" </w:instrText>
      </w:r>
      <w:r w:rsidRPr="00844241">
        <w:rPr>
          <w:rFonts w:ascii="Arial" w:eastAsia="Times New Roman" w:hAnsi="Arial" w:cs="Arial"/>
          <w:color w:val="000000"/>
          <w:sz w:val="21"/>
          <w:szCs w:val="21"/>
        </w:rPr>
        <w:fldChar w:fldCharType="separate"/>
      </w:r>
      <w:r w:rsidRPr="00844241">
        <w:rPr>
          <w:rFonts w:ascii="Arial" w:eastAsia="Times New Roman" w:hAnsi="Arial" w:cs="Arial"/>
          <w:color w:val="4C6E94"/>
          <w:sz w:val="21"/>
          <w:u w:val="single"/>
        </w:rPr>
        <w:t>developerWorks</w:t>
      </w:r>
      <w:proofErr w:type="spellEnd"/>
      <w:r w:rsidRPr="00844241">
        <w:rPr>
          <w:rFonts w:ascii="Arial" w:eastAsia="Times New Roman" w:hAnsi="Arial" w:cs="Arial"/>
          <w:color w:val="4C6E94"/>
          <w:sz w:val="21"/>
          <w:u w:val="single"/>
        </w:rPr>
        <w:t xml:space="preserve"> XML zone</w:t>
      </w:r>
      <w:r w:rsidRPr="00844241">
        <w:rPr>
          <w:rFonts w:ascii="Arial" w:eastAsia="Times New Roman" w:hAnsi="Arial" w:cs="Arial"/>
          <w:color w:val="000000"/>
          <w:sz w:val="21"/>
          <w:szCs w:val="21"/>
        </w:rPr>
        <w:fldChar w:fldCharType="end"/>
      </w:r>
      <w:r w:rsidRPr="00844241">
        <w:rPr>
          <w:rFonts w:ascii="Arial" w:eastAsia="Times New Roman" w:hAnsi="Arial" w:cs="Arial"/>
          <w:color w:val="000000"/>
          <w:sz w:val="21"/>
          <w:szCs w:val="21"/>
        </w:rPr>
        <w:t>.</w:t>
      </w:r>
      <w:r w:rsidRPr="00844241">
        <w:rPr>
          <w:rFonts w:ascii="Arial" w:eastAsia="Times New Roman" w:hAnsi="Arial" w:cs="Arial"/>
          <w:color w:val="000000"/>
          <w:sz w:val="21"/>
        </w:rPr>
        <w:t> </w:t>
      </w:r>
    </w:p>
    <w:p w:rsidR="00844241" w:rsidRPr="00844241" w:rsidRDefault="00844241" w:rsidP="00844241">
      <w:pPr>
        <w:numPr>
          <w:ilvl w:val="0"/>
          <w:numId w:val="1"/>
        </w:numPr>
        <w:shd w:val="clear" w:color="auto" w:fill="FFFFFF"/>
        <w:spacing w:line="240" w:lineRule="auto"/>
        <w:rPr>
          <w:rFonts w:ascii="Arial" w:eastAsia="Times New Roman" w:hAnsi="Arial" w:cs="Arial"/>
          <w:color w:val="000000"/>
          <w:sz w:val="21"/>
          <w:szCs w:val="21"/>
        </w:rPr>
      </w:pPr>
      <w:hyperlink r:id="rId28" w:history="1">
        <w:r w:rsidRPr="00844241">
          <w:rPr>
            <w:rFonts w:ascii="Arial" w:eastAsia="Times New Roman" w:hAnsi="Arial" w:cs="Arial"/>
            <w:color w:val="4C6E94"/>
            <w:sz w:val="21"/>
            <w:u w:val="single"/>
          </w:rPr>
          <w:t>IBM trial software</w:t>
        </w:r>
      </w:hyperlink>
      <w:r w:rsidRPr="00844241">
        <w:rPr>
          <w:rFonts w:ascii="Arial" w:eastAsia="Times New Roman" w:hAnsi="Arial" w:cs="Arial"/>
          <w:color w:val="000000"/>
          <w:sz w:val="21"/>
          <w:szCs w:val="21"/>
        </w:rPr>
        <w:t xml:space="preserve">: Build your next development project with trial software available for download directly from </w:t>
      </w:r>
      <w:proofErr w:type="spellStart"/>
      <w:r w:rsidRPr="00844241">
        <w:rPr>
          <w:rFonts w:ascii="Arial" w:eastAsia="Times New Roman" w:hAnsi="Arial" w:cs="Arial"/>
          <w:color w:val="000000"/>
          <w:sz w:val="21"/>
          <w:szCs w:val="21"/>
        </w:rPr>
        <w:t>developerWorks</w:t>
      </w:r>
      <w:proofErr w:type="spellEnd"/>
      <w:r w:rsidRPr="00844241">
        <w:rPr>
          <w:rFonts w:ascii="Arial" w:eastAsia="Times New Roman" w:hAnsi="Arial" w:cs="Arial"/>
          <w:color w:val="000000"/>
          <w:sz w:val="21"/>
          <w:szCs w:val="21"/>
        </w:rPr>
        <w:t>.</w:t>
      </w:r>
    </w:p>
    <w:p w:rsidR="00844241" w:rsidRDefault="00844241" w:rsidP="00844241">
      <w:pPr>
        <w:pStyle w:val="Heading1"/>
        <w:pBdr>
          <w:top w:val="double" w:sz="4" w:space="2" w:color="000066"/>
          <w:bottom w:val="dotted" w:sz="12" w:space="2" w:color="000066"/>
        </w:pBdr>
        <w:shd w:val="clear" w:color="auto" w:fill="EEEEFF"/>
        <w:spacing w:before="240" w:beforeAutospacing="0" w:after="240" w:afterAutospacing="0"/>
        <w:rPr>
          <w:rFonts w:ascii="Arial" w:hAnsi="Arial" w:cs="Arial"/>
          <w:color w:val="000066"/>
          <w:sz w:val="19"/>
          <w:szCs w:val="19"/>
        </w:rPr>
      </w:pPr>
      <w:r>
        <w:rPr>
          <w:rFonts w:ascii="Arial" w:hAnsi="Arial" w:cs="Arial"/>
          <w:color w:val="000066"/>
          <w:sz w:val="19"/>
          <w:szCs w:val="19"/>
        </w:rPr>
        <w:t>XSLT</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t>XSLT documents are valid XML documents that describe how another XML document should be transformed. For XSLT to work, it needs an XML document to transform and an engine to make the transformation take place. In addition, parameters can be passed in to XSLTs providing further instructions on how to do the transformation.</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lastRenderedPageBreak/>
        <w:t>The diagram below shows how this all works.</w:t>
      </w:r>
      <w:r>
        <w:rPr>
          <w:rFonts w:ascii="Arial" w:hAnsi="Arial" w:cs="Arial"/>
          <w:noProof/>
          <w:color w:val="222222"/>
          <w:sz w:val="16"/>
          <w:szCs w:val="16"/>
        </w:rPr>
        <w:drawing>
          <wp:inline distT="0" distB="0" distL="0" distR="0">
            <wp:extent cx="4285615" cy="3458845"/>
            <wp:effectExtent l="19050" t="0" r="635" b="0"/>
            <wp:docPr id="7" name="Picture 7" descr="http://www.learn-ajax-tutorial.com/Images/xsl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learn-ajax-tutorial.com/Images/xslt.gif"/>
                    <pic:cNvPicPr>
                      <a:picLocks noChangeAspect="1" noChangeArrowheads="1"/>
                    </pic:cNvPicPr>
                  </pic:nvPicPr>
                  <pic:blipFill>
                    <a:blip r:embed="rId29"/>
                    <a:srcRect/>
                    <a:stretch>
                      <a:fillRect/>
                    </a:stretch>
                  </pic:blipFill>
                  <pic:spPr bwMode="auto">
                    <a:xfrm>
                      <a:off x="0" y="0"/>
                      <a:ext cx="4285615" cy="3458845"/>
                    </a:xfrm>
                    <a:prstGeom prst="rect">
                      <a:avLst/>
                    </a:prstGeom>
                    <a:noFill/>
                    <a:ln w="9525">
                      <a:noFill/>
                      <a:miter lim="800000"/>
                      <a:headEnd/>
                      <a:tailEnd/>
                    </a:ln>
                  </pic:spPr>
                </pic:pic>
              </a:graphicData>
            </a:graphic>
          </wp:inline>
        </w:drawing>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Basic XSLT</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t xml:space="preserve">This lesson does not get into the details of the XSLT language. However, to get the idea of how it works, we'll take a look at a simple XML document and an XSLT </w:t>
      </w:r>
      <w:proofErr w:type="spellStart"/>
      <w:r>
        <w:rPr>
          <w:rFonts w:ascii="Arial" w:hAnsi="Arial" w:cs="Arial"/>
          <w:color w:val="222222"/>
          <w:sz w:val="16"/>
          <w:szCs w:val="16"/>
        </w:rPr>
        <w:t>stylesheet</w:t>
      </w:r>
      <w:proofErr w:type="spellEnd"/>
      <w:r>
        <w:rPr>
          <w:rFonts w:ascii="Arial" w:hAnsi="Arial" w:cs="Arial"/>
          <w:color w:val="222222"/>
          <w:sz w:val="16"/>
          <w:szCs w:val="16"/>
        </w:rPr>
        <w:t>, which is used to transform the XML to HTML. Then we will look at how the browsers handle XSLT transformations.</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XSLT/Demos/Paul.xml</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 xml:space="preserve"> version="1.0"?&gt;</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w:t>
      </w:r>
      <w:proofErr w:type="spellStart"/>
      <w:r>
        <w:rPr>
          <w:color w:val="222222"/>
        </w:rPr>
        <w:t>stylesheet</w:t>
      </w:r>
      <w:proofErr w:type="spellEnd"/>
      <w:r>
        <w:rPr>
          <w:color w:val="222222"/>
        </w:rPr>
        <w:t xml:space="preserve"> </w:t>
      </w:r>
      <w:proofErr w:type="spellStart"/>
      <w:r>
        <w:rPr>
          <w:color w:val="222222"/>
        </w:rPr>
        <w:t>href</w:t>
      </w:r>
      <w:proofErr w:type="spellEnd"/>
      <w:r>
        <w:rPr>
          <w:color w:val="222222"/>
        </w:rPr>
        <w:t>="Beatle.xsl" type="text/</w:t>
      </w:r>
      <w:proofErr w:type="spellStart"/>
      <w:r>
        <w:rPr>
          <w:color w:val="222222"/>
        </w:rPr>
        <w:t>xsl</w:t>
      </w:r>
      <w:proofErr w:type="spellEnd"/>
      <w:r>
        <w:rPr>
          <w:color w:val="222222"/>
        </w:rPr>
        <w:t>"?&gt;</w:t>
      </w:r>
    </w:p>
    <w:p w:rsidR="00844241" w:rsidRDefault="00844241" w:rsidP="00844241">
      <w:pPr>
        <w:pStyle w:val="HTMLPreformatted"/>
        <w:shd w:val="clear" w:color="auto" w:fill="EEEEEE"/>
        <w:rPr>
          <w:color w:val="222222"/>
        </w:rPr>
      </w:pPr>
      <w:r>
        <w:rPr>
          <w:color w:val="222222"/>
        </w:rPr>
        <w:t>&lt;</w:t>
      </w:r>
      <w:proofErr w:type="gramStart"/>
      <w:r>
        <w:rPr>
          <w:color w:val="222222"/>
        </w:rPr>
        <w:t>person</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name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firstname</w:t>
      </w:r>
      <w:proofErr w:type="spellEnd"/>
      <w:r>
        <w:rPr>
          <w:color w:val="222222"/>
        </w:rPr>
        <w:t>&gt;</w:t>
      </w:r>
      <w:proofErr w:type="gramEnd"/>
      <w:r>
        <w:rPr>
          <w:color w:val="222222"/>
        </w:rPr>
        <w:t>Paul&lt;/</w:t>
      </w:r>
      <w:proofErr w:type="spellStart"/>
      <w:r>
        <w:rPr>
          <w:color w:val="222222"/>
        </w:rPr>
        <w:t>firstname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lastname</w:t>
      </w:r>
      <w:proofErr w:type="spellEnd"/>
      <w:r>
        <w:rPr>
          <w:color w:val="222222"/>
        </w:rPr>
        <w:t>&gt;</w:t>
      </w:r>
      <w:proofErr w:type="gramEnd"/>
      <w:r>
        <w:rPr>
          <w:color w:val="222222"/>
        </w:rPr>
        <w:t>McCartney&lt;/</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&lt;/name&gt;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job&gt;</w:t>
      </w:r>
      <w:proofErr w:type="gramEnd"/>
      <w:r>
        <w:rPr>
          <w:color w:val="222222"/>
        </w:rPr>
        <w:t>Singer&lt;/job&gt;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gender&gt;</w:t>
      </w:r>
      <w:proofErr w:type="gramEnd"/>
      <w:r>
        <w:rPr>
          <w:color w:val="222222"/>
        </w:rPr>
        <w:t>Male&lt;/gender&gt;</w:t>
      </w:r>
    </w:p>
    <w:p w:rsidR="00844241" w:rsidRDefault="00844241" w:rsidP="00844241">
      <w:pPr>
        <w:pStyle w:val="HTMLPreformatted"/>
        <w:shd w:val="clear" w:color="auto" w:fill="EEEEEE"/>
        <w:rPr>
          <w:color w:val="222222"/>
        </w:rPr>
      </w:pPr>
      <w:r>
        <w:rPr>
          <w:color w:val="222222"/>
        </w:rPr>
        <w:t>&lt;/person&gt;</w:t>
      </w:r>
    </w:p>
    <w:p w:rsidR="00844241" w:rsidRDefault="00844241" w:rsidP="00844241">
      <w:pPr>
        <w:rPr>
          <w:rFonts w:ascii="Arial" w:hAnsi="Arial" w:cs="Arial"/>
          <w:b/>
          <w:bCs/>
          <w:color w:val="222222"/>
          <w:sz w:val="16"/>
          <w:szCs w:val="16"/>
        </w:rPr>
      </w:pPr>
      <w:r>
        <w:rPr>
          <w:rFonts w:ascii="Arial" w:hAnsi="Arial" w:cs="Arial"/>
          <w:b/>
          <w:bCs/>
          <w:color w:val="222222"/>
          <w:sz w:val="16"/>
          <w:szCs w:val="16"/>
        </w:rPr>
        <w:t>Code Explanation</w:t>
      </w:r>
    </w:p>
    <w:p w:rsidR="00844241" w:rsidRDefault="00844241" w:rsidP="00844241">
      <w:pPr>
        <w:pStyle w:val="NormalWeb"/>
        <w:shd w:val="clear" w:color="auto" w:fill="EEEEFF"/>
        <w:spacing w:before="0" w:beforeAutospacing="0" w:after="0" w:afterAutospacing="0"/>
        <w:ind w:left="480" w:right="480"/>
        <w:rPr>
          <w:rFonts w:ascii="Arial" w:hAnsi="Arial" w:cs="Arial"/>
          <w:color w:val="222222"/>
          <w:sz w:val="16"/>
          <w:szCs w:val="16"/>
        </w:rPr>
      </w:pPr>
      <w:r>
        <w:rPr>
          <w:rFonts w:ascii="Arial" w:hAnsi="Arial" w:cs="Arial"/>
          <w:color w:val="222222"/>
          <w:sz w:val="16"/>
          <w:szCs w:val="16"/>
        </w:rPr>
        <w:t>This is a straightforward XML document. The processing instruction at the top indicates that the XML document should be transformed using</w:t>
      </w:r>
      <w:r>
        <w:rPr>
          <w:rStyle w:val="apple-converted-space"/>
          <w:rFonts w:ascii="Arial" w:hAnsi="Arial" w:cs="Arial"/>
          <w:color w:val="222222"/>
          <w:sz w:val="16"/>
          <w:szCs w:val="16"/>
        </w:rPr>
        <w:t> </w:t>
      </w:r>
      <w:r>
        <w:rPr>
          <w:rStyle w:val="filepath"/>
          <w:rFonts w:ascii="Arial" w:hAnsi="Arial" w:cs="Arial"/>
          <w:color w:val="0000FF"/>
          <w:sz w:val="16"/>
          <w:szCs w:val="16"/>
          <w:u w:val="single"/>
        </w:rPr>
        <w:t>Beatle.xsl</w:t>
      </w:r>
      <w:r>
        <w:rPr>
          <w:rStyle w:val="apple-converted-space"/>
          <w:rFonts w:ascii="Arial" w:hAnsi="Arial" w:cs="Arial"/>
          <w:color w:val="222222"/>
          <w:sz w:val="16"/>
          <w:szCs w:val="16"/>
        </w:rPr>
        <w:t> </w:t>
      </w:r>
      <w:r>
        <w:rPr>
          <w:rFonts w:ascii="Arial" w:hAnsi="Arial" w:cs="Arial"/>
          <w:color w:val="222222"/>
          <w:sz w:val="16"/>
          <w:szCs w:val="16"/>
        </w:rPr>
        <w:t>(shown below).</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XSLT/Demos/Beatle.xsl</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 xml:space="preserve"> version="1.0"?&gt;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:stylesheet</w:t>
      </w:r>
      <w:proofErr w:type="spellEnd"/>
      <w:proofErr w:type="gramEnd"/>
      <w:r>
        <w:rPr>
          <w:color w:val="222222"/>
        </w:rPr>
        <w:t xml:space="preserve"> version="1.0" </w:t>
      </w:r>
      <w:proofErr w:type="spellStart"/>
      <w:r>
        <w:rPr>
          <w:color w:val="222222"/>
        </w:rPr>
        <w:t>xmlns:xsl</w:t>
      </w:r>
      <w:proofErr w:type="spellEnd"/>
      <w:r>
        <w:rPr>
          <w:color w:val="222222"/>
        </w:rPr>
        <w:t>="http://www.w3.org/1999/XSL/Transform"&gt;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:output</w:t>
      </w:r>
      <w:proofErr w:type="spellEnd"/>
      <w:proofErr w:type="gramEnd"/>
      <w:r>
        <w:rPr>
          <w:color w:val="222222"/>
        </w:rPr>
        <w:t xml:space="preserve"> method="html"/&gt;</w:t>
      </w:r>
    </w:p>
    <w:p w:rsidR="00844241" w:rsidRDefault="00844241" w:rsidP="00844241">
      <w:pPr>
        <w:pStyle w:val="HTMLPreformatted"/>
        <w:shd w:val="clear" w:color="auto" w:fill="EEEEEE"/>
        <w:rPr>
          <w:color w:val="222222"/>
        </w:rPr>
      </w:pPr>
    </w:p>
    <w:p w:rsidR="00844241" w:rsidRDefault="00844241" w:rsidP="00844241">
      <w:pPr>
        <w:pStyle w:val="HTMLPreformatted"/>
        <w:shd w:val="clear" w:color="auto" w:fill="EEEEEE"/>
        <w:rPr>
          <w:color w:val="222222"/>
        </w:rPr>
      </w:pPr>
      <w:r>
        <w:rPr>
          <w:color w:val="222222"/>
        </w:rPr>
        <w:lastRenderedPageBreak/>
        <w:t>&lt;</w:t>
      </w:r>
      <w:proofErr w:type="spellStart"/>
      <w:r>
        <w:rPr>
          <w:color w:val="222222"/>
        </w:rPr>
        <w:t>xsl</w:t>
      </w:r>
      <w:proofErr w:type="gramStart"/>
      <w:r>
        <w:rPr>
          <w:color w:val="222222"/>
        </w:rPr>
        <w:t>:template</w:t>
      </w:r>
      <w:proofErr w:type="spellEnd"/>
      <w:proofErr w:type="gramEnd"/>
      <w:r>
        <w:rPr>
          <w:color w:val="222222"/>
        </w:rPr>
        <w:t xml:space="preserve"> match="child::person"&gt;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html</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head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title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firstname</w:t>
      </w:r>
      <w:proofErr w:type="spellEnd"/>
      <w:r>
        <w:rPr>
          <w:color w:val="222222"/>
        </w:rPr>
        <w:t>" /&gt;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:text</w:t>
      </w:r>
      <w:proofErr w:type="spellEnd"/>
      <w:proofErr w:type="gramEnd"/>
      <w:r>
        <w:rPr>
          <w:color w:val="222222"/>
        </w:rPr>
        <w:t>&gt; &lt;/</w:t>
      </w:r>
      <w:proofErr w:type="spellStart"/>
      <w:r>
        <w:rPr>
          <w:color w:val="222222"/>
        </w:rPr>
        <w:t>xsl:text</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lastname</w:t>
      </w:r>
      <w:proofErr w:type="spellEnd"/>
      <w:r>
        <w:rPr>
          <w:color w:val="222222"/>
        </w:rPr>
        <w:t>" /&gt;</w:t>
      </w:r>
    </w:p>
    <w:p w:rsidR="00844241" w:rsidRDefault="00844241" w:rsidP="00844241">
      <w:pPr>
        <w:pStyle w:val="HTMLPreformatted"/>
        <w:shd w:val="clear" w:color="auto" w:fill="EEEEEE"/>
        <w:rPr>
          <w:color w:val="222222"/>
        </w:rPr>
      </w:pPr>
      <w:r>
        <w:rPr>
          <w:color w:val="222222"/>
        </w:rPr>
        <w:t xml:space="preserve">   &lt;/title&gt;</w:t>
      </w:r>
    </w:p>
    <w:p w:rsidR="00844241" w:rsidRDefault="00844241" w:rsidP="00844241">
      <w:pPr>
        <w:pStyle w:val="HTMLPreformatted"/>
        <w:shd w:val="clear" w:color="auto" w:fill="EEEEEE"/>
        <w:rPr>
          <w:color w:val="222222"/>
        </w:rPr>
      </w:pPr>
      <w:r>
        <w:rPr>
          <w:color w:val="222222"/>
        </w:rPr>
        <w:t xml:space="preserve">  &lt;/head&gt;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body</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firstname</w:t>
      </w:r>
      <w:proofErr w:type="spellEnd"/>
      <w:r>
        <w:rPr>
          <w:color w:val="222222"/>
        </w:rPr>
        <w:t>" /&gt;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:text</w:t>
      </w:r>
      <w:proofErr w:type="spellEnd"/>
      <w:proofErr w:type="gramEnd"/>
      <w:r>
        <w:rPr>
          <w:color w:val="222222"/>
        </w:rPr>
        <w:t>&gt; &lt;/</w:t>
      </w:r>
      <w:proofErr w:type="spellStart"/>
      <w:r>
        <w:rPr>
          <w:color w:val="222222"/>
        </w:rPr>
        <w:t>xsl:text</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lastname</w:t>
      </w:r>
      <w:proofErr w:type="spellEnd"/>
      <w:r>
        <w:rPr>
          <w:color w:val="222222"/>
        </w:rPr>
        <w:t>" /&gt;</w:t>
      </w:r>
    </w:p>
    <w:p w:rsidR="00844241" w:rsidRDefault="00844241" w:rsidP="00844241">
      <w:pPr>
        <w:pStyle w:val="HTMLPreformatted"/>
        <w:shd w:val="clear" w:color="auto" w:fill="EEEEEE"/>
        <w:rPr>
          <w:color w:val="222222"/>
        </w:rPr>
      </w:pPr>
      <w:r>
        <w:rPr>
          <w:color w:val="222222"/>
        </w:rPr>
        <w:t xml:space="preserve">  &lt;/body&gt;</w:t>
      </w:r>
    </w:p>
    <w:p w:rsidR="00844241" w:rsidRDefault="00844241" w:rsidP="00844241">
      <w:pPr>
        <w:pStyle w:val="HTMLPreformatted"/>
        <w:shd w:val="clear" w:color="auto" w:fill="EEEEEE"/>
        <w:rPr>
          <w:color w:val="222222"/>
        </w:rPr>
      </w:pPr>
      <w:r>
        <w:rPr>
          <w:color w:val="222222"/>
        </w:rPr>
        <w:t xml:space="preserve"> &lt;/html&gt;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:template</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:stylesheet</w:t>
      </w:r>
      <w:proofErr w:type="spellEnd"/>
      <w:proofErr w:type="gramEnd"/>
      <w:r>
        <w:rPr>
          <w:color w:val="222222"/>
        </w:rPr>
        <w:t>&gt;</w:t>
      </w:r>
    </w:p>
    <w:p w:rsidR="00844241" w:rsidRDefault="00844241" w:rsidP="00844241">
      <w:pPr>
        <w:rPr>
          <w:rFonts w:ascii="Arial" w:hAnsi="Arial" w:cs="Arial"/>
          <w:b/>
          <w:bCs/>
          <w:color w:val="222222"/>
          <w:sz w:val="16"/>
          <w:szCs w:val="16"/>
        </w:rPr>
      </w:pPr>
      <w:r>
        <w:rPr>
          <w:rFonts w:ascii="Arial" w:hAnsi="Arial" w:cs="Arial"/>
          <w:b/>
          <w:bCs/>
          <w:color w:val="222222"/>
          <w:sz w:val="16"/>
          <w:szCs w:val="16"/>
        </w:rPr>
        <w:t>Code Explanation</w:t>
      </w:r>
    </w:p>
    <w:p w:rsidR="00844241" w:rsidRDefault="00844241" w:rsidP="00844241">
      <w:pPr>
        <w:pStyle w:val="NormalWeb"/>
        <w:shd w:val="clear" w:color="auto" w:fill="EEEEFF"/>
        <w:spacing w:before="240" w:beforeAutospacing="0" w:after="240" w:afterAutospacing="0"/>
        <w:ind w:left="480" w:right="480"/>
        <w:rPr>
          <w:rFonts w:ascii="Arial" w:hAnsi="Arial" w:cs="Arial"/>
          <w:color w:val="222222"/>
          <w:sz w:val="16"/>
          <w:szCs w:val="16"/>
        </w:rPr>
      </w:pPr>
      <w:r>
        <w:rPr>
          <w:rFonts w:ascii="Arial" w:hAnsi="Arial" w:cs="Arial"/>
          <w:color w:val="222222"/>
          <w:sz w:val="16"/>
          <w:szCs w:val="16"/>
        </w:rPr>
        <w:t>Note that the document begins with an XML declaration. This is because XSLTs are XML documents themselves.</w:t>
      </w:r>
    </w:p>
    <w:p w:rsidR="00844241" w:rsidRDefault="00844241" w:rsidP="00844241">
      <w:pPr>
        <w:pStyle w:val="NormalWeb"/>
        <w:shd w:val="clear" w:color="auto" w:fill="EEEEFF"/>
        <w:spacing w:before="240" w:beforeAutospacing="0" w:after="240" w:afterAutospacing="0"/>
        <w:ind w:left="480" w:right="480"/>
        <w:rPr>
          <w:rFonts w:ascii="Arial" w:hAnsi="Arial" w:cs="Arial"/>
          <w:color w:val="222222"/>
          <w:sz w:val="16"/>
          <w:szCs w:val="16"/>
        </w:rPr>
      </w:pPr>
      <w:r>
        <w:rPr>
          <w:rFonts w:ascii="Arial" w:hAnsi="Arial" w:cs="Arial"/>
          <w:color w:val="222222"/>
          <w:sz w:val="16"/>
          <w:szCs w:val="16"/>
        </w:rPr>
        <w:t>The second line is the document element of the XSLT. It states that this document is a version 1.0 XSLT document.</w:t>
      </w:r>
    </w:p>
    <w:p w:rsidR="00844241" w:rsidRDefault="00844241" w:rsidP="00844241">
      <w:pPr>
        <w:pStyle w:val="HTMLPreformatted"/>
        <w:shd w:val="clear" w:color="auto" w:fill="EEEEEE"/>
        <w:spacing w:before="120" w:after="120"/>
        <w:ind w:left="120" w:right="120"/>
        <w:rPr>
          <w:color w:val="222222"/>
        </w:rPr>
      </w:pPr>
      <w:r>
        <w:rPr>
          <w:color w:val="222222"/>
        </w:rPr>
        <w:t>&lt;</w:t>
      </w:r>
      <w:proofErr w:type="spellStart"/>
      <w:r>
        <w:rPr>
          <w:color w:val="222222"/>
        </w:rPr>
        <w:t>xsl</w:t>
      </w:r>
      <w:proofErr w:type="gramStart"/>
      <w:r>
        <w:rPr>
          <w:color w:val="222222"/>
        </w:rPr>
        <w:t>:stylesheet</w:t>
      </w:r>
      <w:proofErr w:type="spellEnd"/>
      <w:proofErr w:type="gramEnd"/>
      <w:r>
        <w:rPr>
          <w:color w:val="222222"/>
        </w:rPr>
        <w:t xml:space="preserve"> version="1.0"</w:t>
      </w:r>
    </w:p>
    <w:p w:rsidR="00844241" w:rsidRDefault="00844241" w:rsidP="00844241">
      <w:pPr>
        <w:pStyle w:val="HTMLPreformatted"/>
        <w:shd w:val="clear" w:color="auto" w:fill="EEEEEE"/>
        <w:spacing w:before="120" w:after="120"/>
        <w:ind w:left="120" w:right="120"/>
        <w:rPr>
          <w:color w:val="222222"/>
        </w:rPr>
      </w:pPr>
      <w:r>
        <w:rPr>
          <w:color w:val="222222"/>
        </w:rPr>
        <w:t xml:space="preserve">    </w:t>
      </w:r>
      <w:proofErr w:type="spellStart"/>
      <w:r>
        <w:rPr>
          <w:color w:val="222222"/>
        </w:rPr>
        <w:t>xmlns:xsl</w:t>
      </w:r>
      <w:proofErr w:type="spellEnd"/>
      <w:r>
        <w:rPr>
          <w:color w:val="222222"/>
        </w:rPr>
        <w:t>="http://www.w3.org/1999/XSL/Transform"&gt;</w:t>
      </w:r>
    </w:p>
    <w:p w:rsidR="00844241" w:rsidRDefault="00844241" w:rsidP="00844241">
      <w:pPr>
        <w:pStyle w:val="NormalWeb"/>
        <w:shd w:val="clear" w:color="auto" w:fill="EEEEFF"/>
        <w:spacing w:before="0" w:beforeAutospacing="0" w:after="0" w:afterAutospacing="0"/>
        <w:ind w:left="480" w:right="480"/>
        <w:rPr>
          <w:rFonts w:ascii="Arial" w:hAnsi="Arial" w:cs="Arial"/>
          <w:color w:val="222222"/>
          <w:sz w:val="16"/>
          <w:szCs w:val="16"/>
        </w:rPr>
      </w:pPr>
      <w:r>
        <w:rPr>
          <w:rFonts w:ascii="Arial" w:hAnsi="Arial" w:cs="Arial"/>
          <w:color w:val="222222"/>
          <w:sz w:val="16"/>
          <w:szCs w:val="16"/>
        </w:rPr>
        <w:t>The third line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:output</w:t>
      </w:r>
      <w:proofErr w:type="spellEnd"/>
      <w:proofErr w:type="gramEnd"/>
      <w:r>
        <w:rPr>
          <w:rStyle w:val="code"/>
          <w:color w:val="222222"/>
          <w:sz w:val="16"/>
          <w:szCs w:val="16"/>
        </w:rPr>
        <w:t xml:space="preserve"> method="html"/&gt;</w:t>
      </w:r>
      <w:r>
        <w:rPr>
          <w:rFonts w:ascii="Arial" w:hAnsi="Arial" w:cs="Arial"/>
          <w:color w:val="222222"/>
          <w:sz w:val="16"/>
          <w:szCs w:val="16"/>
        </w:rPr>
        <w:t>) indicates that the resulting output will be HTML.</w:t>
      </w:r>
    </w:p>
    <w:p w:rsidR="00844241" w:rsidRDefault="00844241" w:rsidP="00844241">
      <w:pPr>
        <w:pStyle w:val="NormalWeb"/>
        <w:shd w:val="clear" w:color="auto" w:fill="EEEEFF"/>
        <w:spacing w:before="0" w:beforeAutospacing="0" w:after="0" w:afterAutospacing="0"/>
        <w:ind w:left="480" w:right="480"/>
        <w:rPr>
          <w:rFonts w:ascii="Arial" w:hAnsi="Arial" w:cs="Arial"/>
          <w:color w:val="222222"/>
          <w:sz w:val="16"/>
          <w:szCs w:val="16"/>
        </w:rPr>
      </w:pPr>
      <w:r>
        <w:rPr>
          <w:rFonts w:ascii="Arial" w:hAnsi="Arial" w:cs="Arial"/>
          <w:color w:val="222222"/>
          <w:sz w:val="16"/>
          <w:szCs w:val="16"/>
        </w:rPr>
        <w:t>The fourth line is an open</w:t>
      </w:r>
      <w:r>
        <w:rPr>
          <w:rStyle w:val="apple-converted-space"/>
          <w:rFonts w:ascii="Arial" w:hAnsi="Arial" w:cs="Arial"/>
          <w:color w:val="222222"/>
          <w:sz w:val="16"/>
          <w:szCs w:val="16"/>
        </w:rPr>
        <w:t>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:template</w:t>
      </w:r>
      <w:proofErr w:type="spellEnd"/>
      <w:proofErr w:type="gramEnd"/>
      <w:r>
        <w:rPr>
          <w:rStyle w:val="code"/>
          <w:color w:val="222222"/>
          <w:sz w:val="16"/>
          <w:szCs w:val="16"/>
        </w:rPr>
        <w:t>&gt;</w:t>
      </w:r>
      <w:r>
        <w:rPr>
          <w:rStyle w:val="apple-converted-space"/>
          <w:rFonts w:ascii="Arial" w:hAnsi="Arial" w:cs="Arial"/>
          <w:color w:val="222222"/>
          <w:sz w:val="16"/>
          <w:szCs w:val="16"/>
        </w:rPr>
        <w:t> </w:t>
      </w:r>
      <w:r>
        <w:rPr>
          <w:rFonts w:ascii="Arial" w:hAnsi="Arial" w:cs="Arial"/>
          <w:color w:val="222222"/>
          <w:sz w:val="16"/>
          <w:szCs w:val="16"/>
        </w:rPr>
        <w:t>element. The</w:t>
      </w:r>
      <w:r>
        <w:rPr>
          <w:rStyle w:val="apple-converted-space"/>
          <w:rFonts w:ascii="Arial" w:hAnsi="Arial" w:cs="Arial"/>
          <w:color w:val="222222"/>
          <w:sz w:val="16"/>
          <w:szCs w:val="16"/>
        </w:rPr>
        <w:t> </w:t>
      </w:r>
      <w:r>
        <w:rPr>
          <w:rStyle w:val="code"/>
          <w:color w:val="222222"/>
          <w:sz w:val="16"/>
          <w:szCs w:val="16"/>
        </w:rPr>
        <w:t>match</w:t>
      </w:r>
      <w:r>
        <w:rPr>
          <w:rStyle w:val="apple-converted-space"/>
          <w:rFonts w:ascii="Arial" w:hAnsi="Arial" w:cs="Arial"/>
          <w:color w:val="222222"/>
          <w:sz w:val="16"/>
          <w:szCs w:val="16"/>
        </w:rPr>
        <w:t> </w:t>
      </w:r>
      <w:r>
        <w:rPr>
          <w:rFonts w:ascii="Arial" w:hAnsi="Arial" w:cs="Arial"/>
          <w:color w:val="222222"/>
          <w:sz w:val="16"/>
          <w:szCs w:val="16"/>
        </w:rPr>
        <w:t xml:space="preserve">attribute of this tag takes an </w:t>
      </w:r>
      <w:proofErr w:type="spellStart"/>
      <w:r>
        <w:rPr>
          <w:rFonts w:ascii="Arial" w:hAnsi="Arial" w:cs="Arial"/>
          <w:color w:val="222222"/>
          <w:sz w:val="16"/>
          <w:szCs w:val="16"/>
        </w:rPr>
        <w:t>XPath</w:t>
      </w:r>
      <w:proofErr w:type="spellEnd"/>
      <w:r>
        <w:rPr>
          <w:rFonts w:ascii="Arial" w:hAnsi="Arial" w:cs="Arial"/>
          <w:color w:val="222222"/>
          <w:sz w:val="16"/>
          <w:szCs w:val="16"/>
        </w:rPr>
        <w:t>, which indicates that this template applies to the person node of the XML document. Because</w:t>
      </w:r>
      <w:r>
        <w:rPr>
          <w:rStyle w:val="apple-converted-space"/>
          <w:rFonts w:ascii="Arial" w:hAnsi="Arial" w:cs="Arial"/>
          <w:color w:val="222222"/>
          <w:sz w:val="16"/>
          <w:szCs w:val="16"/>
        </w:rPr>
        <w:t> </w:t>
      </w:r>
      <w:r>
        <w:rPr>
          <w:rStyle w:val="code"/>
          <w:color w:val="222222"/>
          <w:sz w:val="16"/>
          <w:szCs w:val="16"/>
        </w:rPr>
        <w:t>person</w:t>
      </w:r>
      <w:r>
        <w:rPr>
          <w:rStyle w:val="apple-converted-space"/>
          <w:rFonts w:ascii="Arial" w:hAnsi="Arial" w:cs="Arial"/>
          <w:color w:val="222222"/>
          <w:sz w:val="16"/>
          <w:szCs w:val="16"/>
        </w:rPr>
        <w:t> </w:t>
      </w:r>
      <w:r>
        <w:rPr>
          <w:rFonts w:ascii="Arial" w:hAnsi="Arial" w:cs="Arial"/>
          <w:color w:val="222222"/>
          <w:sz w:val="16"/>
          <w:szCs w:val="16"/>
        </w:rPr>
        <w:t>is the document element, this template will only run once.</w:t>
      </w:r>
    </w:p>
    <w:p w:rsidR="00844241" w:rsidRDefault="00844241" w:rsidP="00844241">
      <w:pPr>
        <w:pStyle w:val="NormalWeb"/>
        <w:shd w:val="clear" w:color="auto" w:fill="EEEEFF"/>
        <w:spacing w:before="0" w:beforeAutospacing="0" w:after="0" w:afterAutospacing="0"/>
        <w:ind w:left="480" w:right="480"/>
        <w:rPr>
          <w:rFonts w:ascii="Arial" w:hAnsi="Arial" w:cs="Arial"/>
          <w:color w:val="222222"/>
          <w:sz w:val="16"/>
          <w:szCs w:val="16"/>
        </w:rPr>
      </w:pPr>
      <w:r>
        <w:rPr>
          <w:rFonts w:ascii="Arial" w:hAnsi="Arial" w:cs="Arial"/>
          <w:color w:val="222222"/>
          <w:sz w:val="16"/>
          <w:szCs w:val="16"/>
        </w:rPr>
        <w:t>There are then a few lines of HTML followed by two</w:t>
      </w:r>
      <w:r>
        <w:rPr>
          <w:rStyle w:val="apple-converted-space"/>
          <w:rFonts w:ascii="Arial" w:hAnsi="Arial" w:cs="Arial"/>
          <w:color w:val="222222"/>
          <w:sz w:val="16"/>
          <w:szCs w:val="16"/>
        </w:rPr>
        <w:t>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:value</w:t>
      </w:r>
      <w:proofErr w:type="spellEnd"/>
      <w:proofErr w:type="gramEnd"/>
      <w:r>
        <w:rPr>
          <w:rStyle w:val="code"/>
          <w:color w:val="222222"/>
          <w:sz w:val="16"/>
          <w:szCs w:val="16"/>
        </w:rPr>
        <w:t>-of /&gt;</w:t>
      </w:r>
      <w:r>
        <w:rPr>
          <w:rStyle w:val="apple-converted-space"/>
          <w:rFonts w:ascii="Arial" w:hAnsi="Arial" w:cs="Arial"/>
          <w:color w:val="222222"/>
          <w:sz w:val="16"/>
          <w:szCs w:val="16"/>
        </w:rPr>
        <w:t> </w:t>
      </w:r>
      <w:r>
        <w:rPr>
          <w:rFonts w:ascii="Arial" w:hAnsi="Arial" w:cs="Arial"/>
          <w:color w:val="222222"/>
          <w:sz w:val="16"/>
          <w:szCs w:val="16"/>
        </w:rPr>
        <w:t>elements separated by one</w:t>
      </w:r>
      <w:r>
        <w:rPr>
          <w:rStyle w:val="code"/>
          <w:color w:val="222222"/>
          <w:sz w:val="16"/>
          <w:szCs w:val="16"/>
        </w:rPr>
        <w:t>&lt;</w:t>
      </w:r>
      <w:proofErr w:type="spellStart"/>
      <w:r>
        <w:rPr>
          <w:rStyle w:val="code"/>
          <w:color w:val="222222"/>
          <w:sz w:val="16"/>
          <w:szCs w:val="16"/>
        </w:rPr>
        <w:t>xsl:text</w:t>
      </w:r>
      <w:proofErr w:type="spellEnd"/>
      <w:r>
        <w:rPr>
          <w:rStyle w:val="code"/>
          <w:color w:val="222222"/>
          <w:sz w:val="16"/>
          <w:szCs w:val="16"/>
        </w:rPr>
        <w:t>&gt;</w:t>
      </w:r>
      <w:r>
        <w:rPr>
          <w:rStyle w:val="apple-converted-space"/>
          <w:rFonts w:ascii="Arial" w:hAnsi="Arial" w:cs="Arial"/>
          <w:color w:val="222222"/>
          <w:sz w:val="16"/>
          <w:szCs w:val="16"/>
        </w:rPr>
        <w:t> </w:t>
      </w:r>
      <w:r>
        <w:rPr>
          <w:rFonts w:ascii="Arial" w:hAnsi="Arial" w:cs="Arial"/>
          <w:color w:val="222222"/>
          <w:sz w:val="16"/>
          <w:szCs w:val="16"/>
        </w:rPr>
        <w:t>element. The</w:t>
      </w:r>
      <w:r>
        <w:rPr>
          <w:rStyle w:val="apple-converted-space"/>
          <w:rFonts w:ascii="Arial" w:hAnsi="Arial" w:cs="Arial"/>
          <w:color w:val="222222"/>
          <w:sz w:val="16"/>
          <w:szCs w:val="16"/>
        </w:rPr>
        <w:t>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:value</w:t>
      </w:r>
      <w:proofErr w:type="spellEnd"/>
      <w:proofErr w:type="gramEnd"/>
      <w:r>
        <w:rPr>
          <w:rStyle w:val="code"/>
          <w:color w:val="222222"/>
          <w:sz w:val="16"/>
          <w:szCs w:val="16"/>
        </w:rPr>
        <w:t>-of /&gt;</w:t>
      </w:r>
      <w:r>
        <w:rPr>
          <w:rStyle w:val="apple-converted-space"/>
          <w:rFonts w:ascii="Arial" w:hAnsi="Arial" w:cs="Arial"/>
          <w:color w:val="222222"/>
          <w:sz w:val="16"/>
          <w:szCs w:val="16"/>
        </w:rPr>
        <w:t> </w:t>
      </w:r>
      <w:r>
        <w:rPr>
          <w:rFonts w:ascii="Arial" w:hAnsi="Arial" w:cs="Arial"/>
          <w:color w:val="222222"/>
          <w:sz w:val="16"/>
          <w:szCs w:val="16"/>
        </w:rPr>
        <w:t>tag has a</w:t>
      </w:r>
      <w:r>
        <w:rPr>
          <w:rStyle w:val="apple-converted-space"/>
          <w:rFonts w:ascii="Arial" w:hAnsi="Arial" w:cs="Arial"/>
          <w:color w:val="222222"/>
          <w:sz w:val="16"/>
          <w:szCs w:val="16"/>
        </w:rPr>
        <w:t> </w:t>
      </w:r>
      <w:r>
        <w:rPr>
          <w:rStyle w:val="code"/>
          <w:color w:val="222222"/>
          <w:sz w:val="16"/>
          <w:szCs w:val="16"/>
        </w:rPr>
        <w:t>select</w:t>
      </w:r>
      <w:r>
        <w:rPr>
          <w:rStyle w:val="apple-converted-space"/>
          <w:rFonts w:ascii="Arial" w:hAnsi="Arial" w:cs="Arial"/>
          <w:color w:val="222222"/>
          <w:sz w:val="16"/>
          <w:szCs w:val="16"/>
        </w:rPr>
        <w:t> </w:t>
      </w:r>
      <w:r>
        <w:rPr>
          <w:rFonts w:ascii="Arial" w:hAnsi="Arial" w:cs="Arial"/>
          <w:color w:val="222222"/>
          <w:sz w:val="16"/>
          <w:szCs w:val="16"/>
        </w:rPr>
        <w:t xml:space="preserve">attribute, which takes an </w:t>
      </w:r>
      <w:proofErr w:type="spellStart"/>
      <w:r>
        <w:rPr>
          <w:rFonts w:ascii="Arial" w:hAnsi="Arial" w:cs="Arial"/>
          <w:color w:val="222222"/>
          <w:sz w:val="16"/>
          <w:szCs w:val="16"/>
        </w:rPr>
        <w:t>XPath</w:t>
      </w:r>
      <w:proofErr w:type="spellEnd"/>
      <w:r>
        <w:rPr>
          <w:rFonts w:ascii="Arial" w:hAnsi="Arial" w:cs="Arial"/>
          <w:color w:val="222222"/>
          <w:sz w:val="16"/>
          <w:szCs w:val="16"/>
        </w:rPr>
        <w:t xml:space="preserve"> pointing to a specific element or group of elements within the XML document. In this case, the two</w:t>
      </w:r>
      <w:r>
        <w:rPr>
          <w:rStyle w:val="apple-converted-space"/>
          <w:rFonts w:ascii="Arial" w:hAnsi="Arial" w:cs="Arial"/>
          <w:color w:val="222222"/>
          <w:sz w:val="16"/>
          <w:szCs w:val="16"/>
        </w:rPr>
        <w:t>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:value</w:t>
      </w:r>
      <w:proofErr w:type="spellEnd"/>
      <w:proofErr w:type="gramEnd"/>
      <w:r>
        <w:rPr>
          <w:rStyle w:val="code"/>
          <w:color w:val="222222"/>
          <w:sz w:val="16"/>
          <w:szCs w:val="16"/>
        </w:rPr>
        <w:t>-of /&gt;</w:t>
      </w:r>
      <w:r>
        <w:rPr>
          <w:rFonts w:ascii="Arial" w:hAnsi="Arial" w:cs="Arial"/>
          <w:color w:val="222222"/>
          <w:sz w:val="16"/>
          <w:szCs w:val="16"/>
        </w:rPr>
        <w:t>tags point to</w:t>
      </w:r>
      <w:r>
        <w:rPr>
          <w:rStyle w:val="apple-converted-space"/>
          <w:rFonts w:ascii="Arial" w:hAnsi="Arial" w:cs="Arial"/>
          <w:color w:val="222222"/>
          <w:sz w:val="16"/>
          <w:szCs w:val="16"/>
        </w:rPr>
        <w:t> </w:t>
      </w:r>
      <w:proofErr w:type="spellStart"/>
      <w:r>
        <w:rPr>
          <w:rStyle w:val="code"/>
          <w:color w:val="222222"/>
          <w:sz w:val="16"/>
          <w:szCs w:val="16"/>
        </w:rPr>
        <w:t>firstname</w:t>
      </w:r>
      <w:proofErr w:type="spellEnd"/>
      <w:r>
        <w:rPr>
          <w:rStyle w:val="apple-converted-space"/>
          <w:rFonts w:ascii="Arial" w:hAnsi="Arial" w:cs="Arial"/>
          <w:color w:val="222222"/>
          <w:sz w:val="16"/>
          <w:szCs w:val="16"/>
        </w:rPr>
        <w:t> </w:t>
      </w:r>
      <w:r>
        <w:rPr>
          <w:rFonts w:ascii="Arial" w:hAnsi="Arial" w:cs="Arial"/>
          <w:color w:val="222222"/>
          <w:sz w:val="16"/>
          <w:szCs w:val="16"/>
        </w:rPr>
        <w:t>and</w:t>
      </w:r>
      <w:r>
        <w:rPr>
          <w:rStyle w:val="apple-converted-space"/>
          <w:rFonts w:ascii="Arial" w:hAnsi="Arial" w:cs="Arial"/>
          <w:color w:val="222222"/>
          <w:sz w:val="16"/>
          <w:szCs w:val="16"/>
        </w:rPr>
        <w:t> </w:t>
      </w:r>
      <w:proofErr w:type="spellStart"/>
      <w:r>
        <w:rPr>
          <w:rStyle w:val="code"/>
          <w:color w:val="222222"/>
          <w:sz w:val="16"/>
          <w:szCs w:val="16"/>
        </w:rPr>
        <w:t>lastname</w:t>
      </w:r>
      <w:proofErr w:type="spellEnd"/>
      <w:r>
        <w:rPr>
          <w:rStyle w:val="apple-converted-space"/>
          <w:rFonts w:ascii="Arial" w:hAnsi="Arial" w:cs="Arial"/>
          <w:color w:val="222222"/>
          <w:sz w:val="16"/>
          <w:szCs w:val="16"/>
        </w:rPr>
        <w:t> </w:t>
      </w:r>
      <w:r>
        <w:rPr>
          <w:rFonts w:ascii="Arial" w:hAnsi="Arial" w:cs="Arial"/>
          <w:color w:val="222222"/>
          <w:sz w:val="16"/>
          <w:szCs w:val="16"/>
        </w:rPr>
        <w:t>elements, indicating that they should be output in the</w:t>
      </w:r>
      <w:r>
        <w:rPr>
          <w:rStyle w:val="apple-converted-space"/>
          <w:rFonts w:ascii="Arial" w:hAnsi="Arial" w:cs="Arial"/>
          <w:color w:val="222222"/>
          <w:sz w:val="16"/>
          <w:szCs w:val="16"/>
        </w:rPr>
        <w:t> </w:t>
      </w:r>
      <w:r>
        <w:rPr>
          <w:rStyle w:val="code"/>
          <w:color w:val="222222"/>
          <w:sz w:val="16"/>
          <w:szCs w:val="16"/>
        </w:rPr>
        <w:t>title</w:t>
      </w:r>
      <w:r>
        <w:rPr>
          <w:rStyle w:val="apple-converted-space"/>
          <w:rFonts w:ascii="Arial" w:hAnsi="Arial" w:cs="Arial"/>
          <w:color w:val="222222"/>
          <w:sz w:val="16"/>
          <w:szCs w:val="16"/>
        </w:rPr>
        <w:t> </w:t>
      </w:r>
      <w:r>
        <w:rPr>
          <w:rFonts w:ascii="Arial" w:hAnsi="Arial" w:cs="Arial"/>
          <w:color w:val="222222"/>
          <w:sz w:val="16"/>
          <w:szCs w:val="16"/>
        </w:rPr>
        <w:t>of the HTML page. The</w:t>
      </w:r>
      <w:r>
        <w:rPr>
          <w:rStyle w:val="apple-converted-space"/>
          <w:rFonts w:ascii="Arial" w:hAnsi="Arial" w:cs="Arial"/>
          <w:color w:val="222222"/>
          <w:sz w:val="16"/>
          <w:szCs w:val="16"/>
        </w:rPr>
        <w:t> </w:t>
      </w:r>
      <w:r>
        <w:rPr>
          <w:rStyle w:val="code"/>
          <w:color w:val="222222"/>
          <w:sz w:val="16"/>
          <w:szCs w:val="16"/>
        </w:rPr>
        <w:t>&lt;</w:t>
      </w:r>
      <w:proofErr w:type="spellStart"/>
      <w:r>
        <w:rPr>
          <w:rStyle w:val="code"/>
          <w:color w:val="222222"/>
          <w:sz w:val="16"/>
          <w:szCs w:val="16"/>
        </w:rPr>
        <w:t>xsl</w:t>
      </w:r>
      <w:proofErr w:type="gramStart"/>
      <w:r>
        <w:rPr>
          <w:rStyle w:val="code"/>
          <w:color w:val="222222"/>
          <w:sz w:val="16"/>
          <w:szCs w:val="16"/>
        </w:rPr>
        <w:t>:text</w:t>
      </w:r>
      <w:proofErr w:type="spellEnd"/>
      <w:proofErr w:type="gramEnd"/>
      <w:r>
        <w:rPr>
          <w:rStyle w:val="code"/>
          <w:color w:val="222222"/>
          <w:sz w:val="16"/>
          <w:szCs w:val="16"/>
        </w:rPr>
        <w:t>&gt;</w:t>
      </w:r>
      <w:r>
        <w:rPr>
          <w:rStyle w:val="apple-converted-space"/>
          <w:rFonts w:ascii="Arial" w:hAnsi="Arial" w:cs="Arial"/>
          <w:color w:val="222222"/>
          <w:sz w:val="16"/>
          <w:szCs w:val="16"/>
        </w:rPr>
        <w:t> </w:t>
      </w:r>
      <w:r>
        <w:rPr>
          <w:rFonts w:ascii="Arial" w:hAnsi="Arial" w:cs="Arial"/>
          <w:color w:val="222222"/>
          <w:sz w:val="16"/>
          <w:szCs w:val="16"/>
        </w:rPr>
        <w:t>element is used to create a space between the first name and the last name elements.</w:t>
      </w:r>
    </w:p>
    <w:p w:rsidR="00844241" w:rsidRDefault="00844241" w:rsidP="00844241">
      <w:pPr>
        <w:pStyle w:val="HTMLPreformatted"/>
        <w:shd w:val="clear" w:color="auto" w:fill="EEEEEE"/>
        <w:spacing w:before="120" w:after="120"/>
        <w:ind w:left="120" w:right="120"/>
        <w:rPr>
          <w:color w:val="222222"/>
        </w:rPr>
      </w:pPr>
      <w:r>
        <w:rPr>
          <w:color w:val="222222"/>
        </w:rPr>
        <w:t>&lt;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firstname</w:t>
      </w:r>
      <w:proofErr w:type="spellEnd"/>
      <w:r>
        <w:rPr>
          <w:color w:val="222222"/>
        </w:rPr>
        <w:t>" /&gt;</w:t>
      </w:r>
    </w:p>
    <w:p w:rsidR="00844241" w:rsidRDefault="00844241" w:rsidP="00844241">
      <w:pPr>
        <w:pStyle w:val="HTMLPreformatted"/>
        <w:shd w:val="clear" w:color="auto" w:fill="EEEEEE"/>
        <w:spacing w:before="120" w:after="120"/>
        <w:ind w:left="120" w:right="120"/>
        <w:rPr>
          <w:color w:val="222222"/>
        </w:rPr>
      </w:pPr>
      <w:r>
        <w:rPr>
          <w:color w:val="222222"/>
        </w:rPr>
        <w:t>&lt;</w:t>
      </w:r>
      <w:proofErr w:type="spellStart"/>
      <w:r>
        <w:rPr>
          <w:color w:val="222222"/>
        </w:rPr>
        <w:t>xsl</w:t>
      </w:r>
      <w:proofErr w:type="gramStart"/>
      <w:r>
        <w:rPr>
          <w:color w:val="222222"/>
        </w:rPr>
        <w:t>:text</w:t>
      </w:r>
      <w:proofErr w:type="spellEnd"/>
      <w:proofErr w:type="gramEnd"/>
      <w:r>
        <w:rPr>
          <w:color w:val="222222"/>
        </w:rPr>
        <w:t>&gt; &lt;/</w:t>
      </w:r>
      <w:proofErr w:type="spellStart"/>
      <w:r>
        <w:rPr>
          <w:color w:val="222222"/>
        </w:rPr>
        <w:t>xsl:text</w:t>
      </w:r>
      <w:proofErr w:type="spellEnd"/>
      <w:r>
        <w:rPr>
          <w:color w:val="222222"/>
        </w:rPr>
        <w:t>&gt;</w:t>
      </w:r>
    </w:p>
    <w:p w:rsidR="00844241" w:rsidRDefault="00844241" w:rsidP="00844241">
      <w:pPr>
        <w:pStyle w:val="HTMLPreformatted"/>
        <w:shd w:val="clear" w:color="auto" w:fill="EEEEEE"/>
        <w:spacing w:before="120" w:after="120"/>
        <w:ind w:left="120" w:right="120"/>
        <w:rPr>
          <w:color w:val="222222"/>
        </w:rPr>
      </w:pPr>
      <w:r>
        <w:rPr>
          <w:color w:val="222222"/>
        </w:rPr>
        <w:t>&lt;</w:t>
      </w:r>
      <w:proofErr w:type="spellStart"/>
      <w:r>
        <w:rPr>
          <w:color w:val="222222"/>
        </w:rPr>
        <w:t>xsl</w:t>
      </w:r>
      <w:proofErr w:type="gramStart"/>
      <w:r>
        <w:rPr>
          <w:color w:val="222222"/>
        </w:rPr>
        <w:t>:value</w:t>
      </w:r>
      <w:proofErr w:type="spellEnd"/>
      <w:proofErr w:type="gramEnd"/>
      <w:r>
        <w:rPr>
          <w:color w:val="222222"/>
        </w:rPr>
        <w:t>-of select="descendant::</w:t>
      </w:r>
      <w:proofErr w:type="spellStart"/>
      <w:r>
        <w:rPr>
          <w:color w:val="222222"/>
        </w:rPr>
        <w:t>lastname</w:t>
      </w:r>
      <w:proofErr w:type="spellEnd"/>
      <w:r>
        <w:rPr>
          <w:color w:val="222222"/>
        </w:rPr>
        <w:t>" /&gt;</w:t>
      </w:r>
    </w:p>
    <w:p w:rsidR="00844241" w:rsidRDefault="00844241" w:rsidP="00844241">
      <w:pPr>
        <w:pStyle w:val="NormalWeb"/>
        <w:shd w:val="clear" w:color="auto" w:fill="EEEEFF"/>
        <w:spacing w:before="240" w:beforeAutospacing="0" w:after="240" w:afterAutospacing="0"/>
        <w:ind w:left="480" w:right="480"/>
        <w:rPr>
          <w:rFonts w:ascii="Arial" w:hAnsi="Arial" w:cs="Arial"/>
          <w:color w:val="222222"/>
          <w:sz w:val="16"/>
          <w:szCs w:val="16"/>
        </w:rPr>
      </w:pPr>
      <w:r>
        <w:rPr>
          <w:rFonts w:ascii="Arial" w:hAnsi="Arial" w:cs="Arial"/>
          <w:color w:val="222222"/>
          <w:sz w:val="16"/>
          <w:szCs w:val="16"/>
        </w:rPr>
        <w:t>There are then some more HTML tags followed by the same XSLT tags, re-outputting the first and last name of the Beatle in the body of the HTML page. The output looks like this:</w:t>
      </w:r>
    </w:p>
    <w:p w:rsidR="00844241" w:rsidRDefault="00844241" w:rsidP="00844241">
      <w:pPr>
        <w:pStyle w:val="HTMLPreformatted"/>
        <w:shd w:val="clear" w:color="auto" w:fill="EEEEEE"/>
        <w:spacing w:before="120" w:after="120"/>
        <w:ind w:left="120" w:right="120"/>
        <w:rPr>
          <w:color w:val="222222"/>
        </w:rPr>
      </w:pPr>
      <w:r>
        <w:rPr>
          <w:color w:val="222222"/>
        </w:rPr>
        <w:t>&lt;</w:t>
      </w:r>
      <w:proofErr w:type="gramStart"/>
      <w:r>
        <w:rPr>
          <w:color w:val="222222"/>
        </w:rPr>
        <w:t>html</w:t>
      </w:r>
      <w:proofErr w:type="gramEnd"/>
      <w:r>
        <w:rPr>
          <w:color w:val="222222"/>
        </w:rPr>
        <w:t>&gt;</w:t>
      </w:r>
    </w:p>
    <w:p w:rsidR="00844241" w:rsidRDefault="00844241" w:rsidP="00844241">
      <w:pPr>
        <w:pStyle w:val="HTMLPreformatted"/>
        <w:shd w:val="clear" w:color="auto" w:fill="EEEEEE"/>
        <w:spacing w:before="120" w:after="120"/>
        <w:ind w:left="120" w:right="120"/>
        <w:rPr>
          <w:color w:val="222222"/>
        </w:rPr>
      </w:pPr>
      <w:r>
        <w:rPr>
          <w:color w:val="222222"/>
        </w:rPr>
        <w:t xml:space="preserve"> &lt;</w:t>
      </w:r>
      <w:proofErr w:type="gramStart"/>
      <w:r>
        <w:rPr>
          <w:color w:val="222222"/>
        </w:rPr>
        <w:t>head</w:t>
      </w:r>
      <w:proofErr w:type="gramEnd"/>
      <w:r>
        <w:rPr>
          <w:color w:val="222222"/>
        </w:rPr>
        <w:t>&gt;</w:t>
      </w:r>
    </w:p>
    <w:p w:rsidR="00844241" w:rsidRDefault="00844241" w:rsidP="00844241">
      <w:pPr>
        <w:pStyle w:val="HTMLPreformatted"/>
        <w:shd w:val="clear" w:color="auto" w:fill="EEEEEE"/>
        <w:spacing w:before="120" w:after="120"/>
        <w:ind w:left="120" w:right="120"/>
        <w:rPr>
          <w:color w:val="222222"/>
        </w:rPr>
      </w:pPr>
      <w:r>
        <w:rPr>
          <w:color w:val="222222"/>
        </w:rPr>
        <w:t xml:space="preserve">  &lt;</w:t>
      </w:r>
      <w:proofErr w:type="gramStart"/>
      <w:r>
        <w:rPr>
          <w:color w:val="222222"/>
        </w:rPr>
        <w:t>meta</w:t>
      </w:r>
      <w:proofErr w:type="gramEnd"/>
      <w:r>
        <w:rPr>
          <w:color w:val="222222"/>
        </w:rPr>
        <w:t xml:space="preserve"> http-equiv="Content-Type" content="text/html; </w:t>
      </w:r>
      <w:proofErr w:type="spellStart"/>
      <w:r>
        <w:rPr>
          <w:color w:val="222222"/>
        </w:rPr>
        <w:t>charset</w:t>
      </w:r>
      <w:proofErr w:type="spellEnd"/>
      <w:r>
        <w:rPr>
          <w:color w:val="222222"/>
        </w:rPr>
        <w:t>=UTF-8"&gt;</w:t>
      </w:r>
    </w:p>
    <w:p w:rsidR="00844241" w:rsidRDefault="00844241" w:rsidP="00844241">
      <w:pPr>
        <w:pStyle w:val="HTMLPreformatted"/>
        <w:shd w:val="clear" w:color="auto" w:fill="EEEEEE"/>
        <w:ind w:left="120" w:right="120"/>
        <w:rPr>
          <w:color w:val="222222"/>
        </w:rPr>
      </w:pPr>
      <w:r>
        <w:rPr>
          <w:color w:val="222222"/>
        </w:rPr>
        <w:t xml:space="preserve">  &lt;</w:t>
      </w:r>
      <w:proofErr w:type="gramStart"/>
      <w:r>
        <w:rPr>
          <w:color w:val="222222"/>
        </w:rPr>
        <w:t>title&gt;</w:t>
      </w:r>
      <w:proofErr w:type="gramEnd"/>
      <w:r>
        <w:rPr>
          <w:rStyle w:val="Emphasis"/>
          <w:color w:val="222222"/>
        </w:rPr>
        <w:t>Paul McCartney</w:t>
      </w:r>
      <w:r>
        <w:rPr>
          <w:color w:val="222222"/>
        </w:rPr>
        <w:t>&lt;/title&gt;</w:t>
      </w:r>
    </w:p>
    <w:p w:rsidR="00844241" w:rsidRDefault="00844241" w:rsidP="00844241">
      <w:pPr>
        <w:pStyle w:val="HTMLPreformatted"/>
        <w:shd w:val="clear" w:color="auto" w:fill="EEEEEE"/>
        <w:ind w:left="120" w:right="120"/>
        <w:rPr>
          <w:color w:val="222222"/>
        </w:rPr>
      </w:pPr>
      <w:r>
        <w:rPr>
          <w:color w:val="222222"/>
        </w:rPr>
        <w:t xml:space="preserve"> &lt;/head&gt;</w:t>
      </w:r>
    </w:p>
    <w:p w:rsidR="00844241" w:rsidRDefault="00844241" w:rsidP="00844241">
      <w:pPr>
        <w:pStyle w:val="HTMLPreformatted"/>
        <w:shd w:val="clear" w:color="auto" w:fill="EEEEEE"/>
        <w:ind w:left="120" w:right="120"/>
        <w:rPr>
          <w:color w:val="222222"/>
        </w:rPr>
      </w:pPr>
      <w:r>
        <w:rPr>
          <w:color w:val="222222"/>
        </w:rPr>
        <w:t xml:space="preserve"> &lt;</w:t>
      </w:r>
      <w:proofErr w:type="gramStart"/>
      <w:r>
        <w:rPr>
          <w:color w:val="222222"/>
        </w:rPr>
        <w:t>body&gt;</w:t>
      </w:r>
      <w:proofErr w:type="gramEnd"/>
      <w:r>
        <w:rPr>
          <w:rStyle w:val="Emphasis"/>
          <w:color w:val="222222"/>
        </w:rPr>
        <w:t>Paul McCartney</w:t>
      </w:r>
      <w:r>
        <w:rPr>
          <w:color w:val="222222"/>
        </w:rPr>
        <w:t>&lt;/body&gt;</w:t>
      </w:r>
    </w:p>
    <w:p w:rsidR="00844241" w:rsidRDefault="00844241" w:rsidP="00844241">
      <w:pPr>
        <w:pStyle w:val="HTMLPreformatted"/>
        <w:shd w:val="clear" w:color="auto" w:fill="EEEEEE"/>
        <w:ind w:left="120" w:right="120"/>
        <w:rPr>
          <w:color w:val="222222"/>
        </w:rPr>
      </w:pPr>
      <w:r>
        <w:rPr>
          <w:color w:val="222222"/>
        </w:rPr>
        <w:t>&lt;/html&gt;</w:t>
      </w:r>
    </w:p>
    <w:p w:rsidR="00844241" w:rsidRDefault="00844241" w:rsidP="00844241">
      <w:pPr>
        <w:pStyle w:val="Heading1"/>
        <w:pBdr>
          <w:top w:val="double" w:sz="4" w:space="2" w:color="000066"/>
          <w:bottom w:val="dotted" w:sz="12" w:space="2" w:color="000066"/>
        </w:pBdr>
        <w:shd w:val="clear" w:color="auto" w:fill="EEEEFF"/>
        <w:spacing w:before="240" w:beforeAutospacing="0" w:after="240" w:afterAutospacing="0"/>
        <w:rPr>
          <w:rFonts w:ascii="Arial" w:hAnsi="Arial" w:cs="Arial"/>
          <w:color w:val="000066"/>
          <w:sz w:val="19"/>
          <w:szCs w:val="19"/>
        </w:rPr>
      </w:pPr>
      <w:r>
        <w:rPr>
          <w:rFonts w:ascii="Arial" w:hAnsi="Arial" w:cs="Arial"/>
          <w:color w:val="000066"/>
          <w:sz w:val="19"/>
          <w:szCs w:val="19"/>
        </w:rPr>
        <w:t>XSLT in the Browser</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t>Unfortunately, XSLT transformations are handled differently by different browsers. We will see how they are handled by Internet Explorer and Mozilla and then will look at a library that makes cross-browser XSLT simple. First, a look at the documents:</w:t>
      </w:r>
    </w:p>
    <w:p w:rsidR="00844241" w:rsidRDefault="00844241" w:rsidP="00844241">
      <w:pPr>
        <w:pStyle w:val="Heading3"/>
        <w:spacing w:before="240" w:after="240"/>
        <w:rPr>
          <w:rFonts w:ascii="Arial" w:hAnsi="Arial" w:cs="Arial"/>
          <w:color w:val="222222"/>
          <w:sz w:val="16"/>
          <w:szCs w:val="16"/>
        </w:rPr>
      </w:pPr>
      <w:r>
        <w:rPr>
          <w:rFonts w:ascii="Arial" w:hAnsi="Arial" w:cs="Arial"/>
          <w:color w:val="222222"/>
          <w:sz w:val="16"/>
          <w:szCs w:val="16"/>
        </w:rPr>
        <w:lastRenderedPageBreak/>
        <w:t>The XML</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XSLT/Demos/Beatles.xml</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 xml:space="preserve"> version="1.0"?&gt;</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w:t>
      </w:r>
      <w:proofErr w:type="spellStart"/>
      <w:r>
        <w:rPr>
          <w:color w:val="222222"/>
        </w:rPr>
        <w:t>stylesheet</w:t>
      </w:r>
      <w:proofErr w:type="spellEnd"/>
      <w:r>
        <w:rPr>
          <w:color w:val="222222"/>
        </w:rPr>
        <w:t xml:space="preserve"> </w:t>
      </w:r>
      <w:proofErr w:type="spellStart"/>
      <w:r>
        <w:rPr>
          <w:color w:val="222222"/>
        </w:rPr>
        <w:t>href</w:t>
      </w:r>
      <w:proofErr w:type="spellEnd"/>
      <w:r>
        <w:rPr>
          <w:color w:val="222222"/>
        </w:rPr>
        <w:t>="Beatles.xsl" type="text/</w:t>
      </w:r>
      <w:proofErr w:type="spellStart"/>
      <w:r>
        <w:rPr>
          <w:color w:val="222222"/>
        </w:rPr>
        <w:t>xsl</w:t>
      </w:r>
      <w:proofErr w:type="spellEnd"/>
      <w:r>
        <w:rPr>
          <w:color w:val="222222"/>
        </w:rPr>
        <w:t>"?&gt;</w:t>
      </w:r>
    </w:p>
    <w:p w:rsidR="00844241" w:rsidRDefault="00844241" w:rsidP="00844241">
      <w:pPr>
        <w:pStyle w:val="HTMLPreformatted"/>
        <w:shd w:val="clear" w:color="auto" w:fill="EEEEEE"/>
        <w:rPr>
          <w:color w:val="222222"/>
        </w:rPr>
      </w:pPr>
      <w:r>
        <w:rPr>
          <w:color w:val="222222"/>
        </w:rPr>
        <w:t>&lt;</w:t>
      </w:r>
      <w:proofErr w:type="spellStart"/>
      <w:proofErr w:type="gramStart"/>
      <w:r>
        <w:rPr>
          <w:color w:val="222222"/>
        </w:rPr>
        <w:t>beatles</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 xml:space="preserve"> link="http://www.paulmccartney.com"&gt;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name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firstname</w:t>
      </w:r>
      <w:proofErr w:type="spellEnd"/>
      <w:r>
        <w:rPr>
          <w:color w:val="222222"/>
        </w:rPr>
        <w:t>&gt;</w:t>
      </w:r>
      <w:proofErr w:type="gramEnd"/>
      <w:r>
        <w:rPr>
          <w:color w:val="222222"/>
        </w:rPr>
        <w:t>Paul&lt;/</w:t>
      </w:r>
      <w:proofErr w:type="spellStart"/>
      <w:r>
        <w:rPr>
          <w:color w:val="222222"/>
        </w:rPr>
        <w:t>firstname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lastname</w:t>
      </w:r>
      <w:proofErr w:type="spellEnd"/>
      <w:r>
        <w:rPr>
          <w:color w:val="222222"/>
        </w:rPr>
        <w:t>&gt;</w:t>
      </w:r>
      <w:proofErr w:type="gramEnd"/>
      <w:r>
        <w:rPr>
          <w:color w:val="222222"/>
        </w:rPr>
        <w:t>McCartney&lt;/</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&lt;/name&gt;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 xml:space="preserve"> link="http://www.johnlennon.com"&gt;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name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firstname</w:t>
      </w:r>
      <w:proofErr w:type="spellEnd"/>
      <w:r>
        <w:rPr>
          <w:color w:val="222222"/>
        </w:rPr>
        <w:t>&gt;</w:t>
      </w:r>
      <w:proofErr w:type="gramEnd"/>
      <w:r>
        <w:rPr>
          <w:color w:val="222222"/>
        </w:rPr>
        <w:t>John&lt;/</w:t>
      </w:r>
      <w:proofErr w:type="spellStart"/>
      <w:r>
        <w:rPr>
          <w:color w:val="222222"/>
        </w:rPr>
        <w:t>firstname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lastname</w:t>
      </w:r>
      <w:proofErr w:type="spellEnd"/>
      <w:r>
        <w:rPr>
          <w:color w:val="222222"/>
        </w:rPr>
        <w:t>&gt;</w:t>
      </w:r>
      <w:proofErr w:type="gramEnd"/>
      <w:r>
        <w:rPr>
          <w:color w:val="222222"/>
        </w:rPr>
        <w:t>Lennon&lt;/</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&lt;/name&gt;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 xml:space="preserve"> link="http://www.georgeharrison.com"&gt;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name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firstname</w:t>
      </w:r>
      <w:proofErr w:type="spellEnd"/>
      <w:r>
        <w:rPr>
          <w:color w:val="222222"/>
        </w:rPr>
        <w:t>&gt;</w:t>
      </w:r>
      <w:proofErr w:type="gramEnd"/>
      <w:r>
        <w:rPr>
          <w:color w:val="222222"/>
        </w:rPr>
        <w:t>George&lt;/</w:t>
      </w:r>
      <w:proofErr w:type="spellStart"/>
      <w:r>
        <w:rPr>
          <w:color w:val="222222"/>
        </w:rPr>
        <w:t>firstname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lastname</w:t>
      </w:r>
      <w:proofErr w:type="spellEnd"/>
      <w:r>
        <w:rPr>
          <w:color w:val="222222"/>
        </w:rPr>
        <w:t>&gt;</w:t>
      </w:r>
      <w:proofErr w:type="gramEnd"/>
      <w:r>
        <w:rPr>
          <w:color w:val="222222"/>
        </w:rPr>
        <w:t>Harrison&lt;/</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&lt;/name&gt;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 xml:space="preserve"> link="http://www.ringostarr.com"&gt;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name</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firstname</w:t>
      </w:r>
      <w:proofErr w:type="spellEnd"/>
      <w:r>
        <w:rPr>
          <w:color w:val="222222"/>
        </w:rPr>
        <w:t>&gt;</w:t>
      </w:r>
      <w:proofErr w:type="spellStart"/>
      <w:proofErr w:type="gramEnd"/>
      <w:r>
        <w:rPr>
          <w:color w:val="222222"/>
        </w:rPr>
        <w:t>Ringo</w:t>
      </w:r>
      <w:proofErr w:type="spellEnd"/>
      <w:r>
        <w:rPr>
          <w:color w:val="222222"/>
        </w:rPr>
        <w:t>&lt;/</w:t>
      </w:r>
      <w:proofErr w:type="spellStart"/>
      <w:r>
        <w:rPr>
          <w:color w:val="222222"/>
        </w:rPr>
        <w:t>firstname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lastname</w:t>
      </w:r>
      <w:proofErr w:type="spellEnd"/>
      <w:r>
        <w:rPr>
          <w:color w:val="222222"/>
        </w:rPr>
        <w:t>&gt;</w:t>
      </w:r>
      <w:proofErr w:type="gramEnd"/>
      <w:r>
        <w:rPr>
          <w:color w:val="222222"/>
        </w:rPr>
        <w:t>Starr&lt;/</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&lt;/name&gt;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beatle</w:t>
      </w:r>
      <w:proofErr w:type="spellEnd"/>
      <w:r>
        <w:rPr>
          <w:color w:val="222222"/>
        </w:rPr>
        <w:t>&gt;</w:t>
      </w:r>
    </w:p>
    <w:p w:rsidR="00844241" w:rsidRDefault="00844241" w:rsidP="00844241">
      <w:pPr>
        <w:pStyle w:val="HTMLPreformatted"/>
        <w:shd w:val="clear" w:color="auto" w:fill="EEEEEE"/>
        <w:rPr>
          <w:color w:val="222222"/>
        </w:rPr>
      </w:pPr>
      <w:r>
        <w:rPr>
          <w:color w:val="222222"/>
        </w:rPr>
        <w:t>&lt;/</w:t>
      </w:r>
      <w:proofErr w:type="spellStart"/>
      <w:proofErr w:type="gramStart"/>
      <w:r>
        <w:rPr>
          <w:color w:val="222222"/>
        </w:rPr>
        <w:t>beatles</w:t>
      </w:r>
      <w:proofErr w:type="spellEnd"/>
      <w:proofErr w:type="gramEnd"/>
      <w:r>
        <w:rPr>
          <w:color w:val="222222"/>
        </w:rPr>
        <w:t>&gt;</w:t>
      </w:r>
    </w:p>
    <w:p w:rsidR="00844241" w:rsidRDefault="00844241" w:rsidP="00844241">
      <w:pPr>
        <w:pStyle w:val="Heading3"/>
        <w:spacing w:before="240" w:after="240"/>
        <w:rPr>
          <w:rFonts w:ascii="Arial" w:hAnsi="Arial" w:cs="Arial"/>
          <w:color w:val="222222"/>
          <w:sz w:val="16"/>
          <w:szCs w:val="16"/>
        </w:rPr>
      </w:pPr>
      <w:r>
        <w:rPr>
          <w:rFonts w:ascii="Arial" w:hAnsi="Arial" w:cs="Arial"/>
          <w:color w:val="222222"/>
          <w:sz w:val="16"/>
          <w:szCs w:val="16"/>
        </w:rPr>
        <w:t>The XSLT</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XSLT/Demos/Beatles.xsl</w:t>
      </w:r>
    </w:p>
    <w:p w:rsidR="00844241" w:rsidRDefault="00844241" w:rsidP="00844241">
      <w:pPr>
        <w:pStyle w:val="HTMLPreformatted"/>
        <w:shd w:val="clear" w:color="auto" w:fill="EEEEEE"/>
        <w:rPr>
          <w:color w:val="222222"/>
        </w:rPr>
      </w:pPr>
      <w:proofErr w:type="gramStart"/>
      <w:r>
        <w:rPr>
          <w:color w:val="222222"/>
        </w:rPr>
        <w:t>&lt;?xml</w:t>
      </w:r>
      <w:proofErr w:type="gramEnd"/>
      <w:r>
        <w:rPr>
          <w:color w:val="222222"/>
        </w:rPr>
        <w:t xml:space="preserve"> version="1.0"?&gt;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:stylesheet</w:t>
      </w:r>
      <w:proofErr w:type="spellEnd"/>
      <w:proofErr w:type="gramEnd"/>
      <w:r>
        <w:rPr>
          <w:color w:val="222222"/>
        </w:rPr>
        <w:t xml:space="preserve"> version="1.0" </w:t>
      </w:r>
      <w:proofErr w:type="spellStart"/>
      <w:r>
        <w:rPr>
          <w:color w:val="222222"/>
        </w:rPr>
        <w:t>xmlns:xsl</w:t>
      </w:r>
      <w:proofErr w:type="spellEnd"/>
      <w:r>
        <w:rPr>
          <w:color w:val="222222"/>
        </w:rPr>
        <w:t>="http://www.w3.org/1999/XSL/Transform"&gt;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:template</w:t>
      </w:r>
      <w:proofErr w:type="spellEnd"/>
      <w:proofErr w:type="gramEnd"/>
      <w:r>
        <w:rPr>
          <w:color w:val="222222"/>
        </w:rPr>
        <w:t xml:space="preserve"> match="/"&gt;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html</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body</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&lt;table border="1"&gt;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:for</w:t>
      </w:r>
      <w:proofErr w:type="spellEnd"/>
      <w:proofErr w:type="gramEnd"/>
      <w:r>
        <w:rPr>
          <w:color w:val="222222"/>
        </w:rPr>
        <w:t>-each select="</w:t>
      </w:r>
      <w:proofErr w:type="spellStart"/>
      <w:r>
        <w:rPr>
          <w:color w:val="222222"/>
        </w:rPr>
        <w:t>beatles</w:t>
      </w:r>
      <w:proofErr w:type="spellEnd"/>
      <w:r>
        <w:rPr>
          <w:color w:val="222222"/>
        </w:rPr>
        <w:t>/</w:t>
      </w:r>
      <w:proofErr w:type="spellStart"/>
      <w:r>
        <w:rPr>
          <w:color w:val="222222"/>
        </w:rPr>
        <w:t>beatle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:sort</w:t>
      </w:r>
      <w:proofErr w:type="spellEnd"/>
      <w:proofErr w:type="gramEnd"/>
      <w:r>
        <w:rPr>
          <w:color w:val="222222"/>
        </w:rPr>
        <w:t xml:space="preserve"> select="name/</w:t>
      </w:r>
      <w:proofErr w:type="spellStart"/>
      <w:r>
        <w:rPr>
          <w:color w:val="222222"/>
        </w:rPr>
        <w:t>lastname</w:t>
      </w:r>
      <w:proofErr w:type="spell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 xml:space="preserve">&gt;&lt;a </w:t>
      </w:r>
      <w:proofErr w:type="spellStart"/>
      <w:r>
        <w:rPr>
          <w:color w:val="222222"/>
        </w:rPr>
        <w:t>href</w:t>
      </w:r>
      <w:proofErr w:type="spellEnd"/>
      <w:r>
        <w:rPr>
          <w:color w:val="222222"/>
        </w:rPr>
        <w:t>="{@link}"&gt;&lt;</w:t>
      </w:r>
      <w:proofErr w:type="spellStart"/>
      <w:r>
        <w:rPr>
          <w:color w:val="222222"/>
        </w:rPr>
        <w:t>xsl:value</w:t>
      </w:r>
      <w:proofErr w:type="spellEnd"/>
      <w:r>
        <w:rPr>
          <w:color w:val="222222"/>
        </w:rPr>
        <w:t>-of select="name/</w:t>
      </w:r>
      <w:proofErr w:type="spellStart"/>
      <w:r>
        <w:rPr>
          <w:color w:val="222222"/>
        </w:rPr>
        <w:t>lastname</w:t>
      </w:r>
      <w:proofErr w:type="spellEnd"/>
      <w:r>
        <w:rPr>
          <w:color w:val="222222"/>
        </w:rPr>
        <w:t>"/&gt;&lt;/a&gt;&lt;/td&gt;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 xml:space="preserve">&gt;&lt;a </w:t>
      </w:r>
      <w:proofErr w:type="spellStart"/>
      <w:r>
        <w:rPr>
          <w:color w:val="222222"/>
        </w:rPr>
        <w:t>href</w:t>
      </w:r>
      <w:proofErr w:type="spellEnd"/>
      <w:r>
        <w:rPr>
          <w:color w:val="222222"/>
        </w:rPr>
        <w:t>="{@link}"&gt;&lt;</w:t>
      </w:r>
      <w:proofErr w:type="spellStart"/>
      <w:r>
        <w:rPr>
          <w:color w:val="222222"/>
        </w:rPr>
        <w:t>xsl:value</w:t>
      </w:r>
      <w:proofErr w:type="spellEnd"/>
      <w:r>
        <w:rPr>
          <w:color w:val="222222"/>
        </w:rPr>
        <w:t>-of select="name/</w:t>
      </w:r>
      <w:proofErr w:type="spellStart"/>
      <w:r>
        <w:rPr>
          <w:color w:val="222222"/>
        </w:rPr>
        <w:t>firstname</w:t>
      </w:r>
      <w:proofErr w:type="spellEnd"/>
      <w:r>
        <w:rPr>
          <w:color w:val="222222"/>
        </w:rPr>
        <w:t>"/&gt;&lt;/a&gt;&lt;/td&gt;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r>
        <w:rPr>
          <w:color w:val="222222"/>
        </w:rPr>
        <w:t>xsl</w:t>
      </w:r>
      <w:proofErr w:type="gramStart"/>
      <w:r>
        <w:rPr>
          <w:color w:val="222222"/>
        </w:rPr>
        <w:t>:for</w:t>
      </w:r>
      <w:proofErr w:type="spellEnd"/>
      <w:proofErr w:type="gramEnd"/>
      <w:r>
        <w:rPr>
          <w:color w:val="222222"/>
        </w:rPr>
        <w:t>-each&gt;</w:t>
      </w:r>
    </w:p>
    <w:p w:rsidR="00844241" w:rsidRDefault="00844241" w:rsidP="00844241">
      <w:pPr>
        <w:pStyle w:val="HTMLPreformatted"/>
        <w:shd w:val="clear" w:color="auto" w:fill="EEEEEE"/>
        <w:rPr>
          <w:color w:val="222222"/>
        </w:rPr>
      </w:pPr>
      <w:r>
        <w:rPr>
          <w:color w:val="222222"/>
        </w:rPr>
        <w:t xml:space="preserve"> &lt;/table&gt;</w:t>
      </w:r>
    </w:p>
    <w:p w:rsidR="00844241" w:rsidRDefault="00844241" w:rsidP="00844241">
      <w:pPr>
        <w:pStyle w:val="HTMLPreformatted"/>
        <w:shd w:val="clear" w:color="auto" w:fill="EEEEEE"/>
        <w:rPr>
          <w:color w:val="222222"/>
        </w:rPr>
      </w:pPr>
      <w:r>
        <w:rPr>
          <w:color w:val="222222"/>
        </w:rPr>
        <w:t xml:space="preserve"> &lt;/body&gt;</w:t>
      </w:r>
    </w:p>
    <w:p w:rsidR="00844241" w:rsidRDefault="00844241" w:rsidP="00844241">
      <w:pPr>
        <w:pStyle w:val="HTMLPreformatted"/>
        <w:shd w:val="clear" w:color="auto" w:fill="EEEEEE"/>
        <w:rPr>
          <w:color w:val="222222"/>
        </w:rPr>
      </w:pPr>
      <w:r>
        <w:rPr>
          <w:color w:val="222222"/>
        </w:rPr>
        <w:t xml:space="preserve"> &lt;/html&gt;</w:t>
      </w:r>
    </w:p>
    <w:p w:rsidR="00844241" w:rsidRDefault="00844241" w:rsidP="00844241">
      <w:pPr>
        <w:pStyle w:val="HTMLPreformatted"/>
        <w:shd w:val="clear" w:color="auto" w:fill="EEEEEE"/>
        <w:rPr>
          <w:color w:val="222222"/>
        </w:rPr>
      </w:pPr>
      <w:r>
        <w:rPr>
          <w:color w:val="222222"/>
        </w:rPr>
        <w:t>&lt;/</w:t>
      </w:r>
      <w:proofErr w:type="spellStart"/>
      <w:r>
        <w:rPr>
          <w:color w:val="222222"/>
        </w:rPr>
        <w:t>xsl</w:t>
      </w:r>
      <w:proofErr w:type="gramStart"/>
      <w:r>
        <w:rPr>
          <w:color w:val="222222"/>
        </w:rPr>
        <w:t>:template</w:t>
      </w:r>
      <w:proofErr w:type="spellEnd"/>
      <w:proofErr w:type="gramEnd"/>
      <w:r>
        <w:rPr>
          <w:color w:val="222222"/>
        </w:rPr>
        <w:t>&gt;</w:t>
      </w:r>
    </w:p>
    <w:p w:rsidR="00844241" w:rsidRDefault="00844241" w:rsidP="00844241">
      <w:pPr>
        <w:pStyle w:val="HTMLPreformatted"/>
        <w:shd w:val="clear" w:color="auto" w:fill="EEEEEE"/>
        <w:rPr>
          <w:color w:val="222222"/>
        </w:rPr>
      </w:pPr>
    </w:p>
    <w:p w:rsidR="00844241" w:rsidRDefault="00844241" w:rsidP="00844241">
      <w:pPr>
        <w:pStyle w:val="HTMLPreformatted"/>
        <w:shd w:val="clear" w:color="auto" w:fill="EEEEEE"/>
        <w:rPr>
          <w:color w:val="222222"/>
        </w:rPr>
      </w:pPr>
      <w:r>
        <w:rPr>
          <w:color w:val="222222"/>
        </w:rPr>
        <w:lastRenderedPageBreak/>
        <w:t>&lt;/</w:t>
      </w:r>
      <w:proofErr w:type="spellStart"/>
      <w:r>
        <w:rPr>
          <w:color w:val="222222"/>
        </w:rPr>
        <w:t>xsl</w:t>
      </w:r>
      <w:proofErr w:type="gramStart"/>
      <w:r>
        <w:rPr>
          <w:color w:val="222222"/>
        </w:rPr>
        <w:t>:stylesheet</w:t>
      </w:r>
      <w:proofErr w:type="spellEnd"/>
      <w:proofErr w:type="gramEnd"/>
      <w:r>
        <w:rPr>
          <w:color w:val="222222"/>
        </w:rPr>
        <w:t>&gt;</w:t>
      </w:r>
    </w:p>
    <w:p w:rsidR="00844241" w:rsidRDefault="00844241" w:rsidP="00844241">
      <w:pPr>
        <w:pStyle w:val="Heading3"/>
        <w:spacing w:before="240" w:after="240"/>
        <w:rPr>
          <w:rFonts w:ascii="Arial" w:hAnsi="Arial" w:cs="Arial"/>
          <w:color w:val="222222"/>
          <w:sz w:val="16"/>
          <w:szCs w:val="16"/>
        </w:rPr>
      </w:pPr>
      <w:r>
        <w:rPr>
          <w:rFonts w:ascii="Arial" w:hAnsi="Arial" w:cs="Arial"/>
          <w:color w:val="222222"/>
          <w:sz w:val="16"/>
          <w:szCs w:val="16"/>
        </w:rPr>
        <w:t>The Output</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XSLT/Demos/Beatles.html</w:t>
      </w:r>
    </w:p>
    <w:p w:rsidR="00844241" w:rsidRDefault="00844241" w:rsidP="00844241">
      <w:pPr>
        <w:pStyle w:val="HTMLPreformatted"/>
        <w:shd w:val="clear" w:color="auto" w:fill="EEEEEE"/>
        <w:rPr>
          <w:color w:val="222222"/>
        </w:rPr>
      </w:pPr>
      <w:r>
        <w:rPr>
          <w:color w:val="222222"/>
        </w:rPr>
        <w:t>&lt;table border="1"&gt;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="http://www.georgeharrison.com"&gt;Harrison&lt;/a&gt;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="http://www.georgeharrison.com"&gt;George&lt;/a&gt;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="http://www.johnlennon.com"&gt;Lennon&lt;/a&gt;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="http://www.johnlennon.com"&gt;John&lt;/a&gt;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="http://www.paulmccartney.com"&gt;McCartney&lt;/a&gt;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="http://www.paulmccartney.com"&gt;Paul&lt;/a&gt;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="http://www.ringostarr.com"&gt;Starr&lt;/a&gt;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td</w:t>
      </w:r>
      <w:proofErr w:type="gramEnd"/>
      <w:r>
        <w:rPr>
          <w:color w:val="222222"/>
        </w:rPr>
        <w:t>&gt;</w:t>
      </w:r>
    </w:p>
    <w:p w:rsidR="00844241" w:rsidRDefault="00844241" w:rsidP="00844241">
      <w:pPr>
        <w:pStyle w:val="HTMLPreformatted"/>
        <w:shd w:val="clear" w:color="auto" w:fill="EEEEEE"/>
        <w:rPr>
          <w:color w:val="222222"/>
        </w:rPr>
      </w:pPr>
      <w:r>
        <w:rPr>
          <w:color w:val="222222"/>
        </w:rPr>
        <w:t xml:space="preserve">   &lt;</w:t>
      </w:r>
      <w:proofErr w:type="gramStart"/>
      <w:r>
        <w:rPr>
          <w:color w:val="222222"/>
        </w:rPr>
        <w:t>a</w:t>
      </w:r>
      <w:proofErr w:type="gramEnd"/>
      <w:r>
        <w:rPr>
          <w:color w:val="222222"/>
        </w:rPr>
        <w:t xml:space="preserve"> </w:t>
      </w:r>
      <w:proofErr w:type="spellStart"/>
      <w:r>
        <w:rPr>
          <w:color w:val="222222"/>
        </w:rPr>
        <w:t>href</w:t>
      </w:r>
      <w:proofErr w:type="spellEnd"/>
      <w:r>
        <w:rPr>
          <w:color w:val="222222"/>
        </w:rPr>
        <w:t>="http://www.ringostarr.com"&gt;Ringo&lt;/a&gt;</w:t>
      </w:r>
    </w:p>
    <w:p w:rsidR="00844241" w:rsidRDefault="00844241" w:rsidP="00844241">
      <w:pPr>
        <w:pStyle w:val="HTMLPreformatted"/>
        <w:shd w:val="clear" w:color="auto" w:fill="EEEEEE"/>
        <w:rPr>
          <w:color w:val="222222"/>
        </w:rPr>
      </w:pPr>
      <w:r>
        <w:rPr>
          <w:color w:val="222222"/>
        </w:rPr>
        <w:t xml:space="preserve">  &lt;/td&gt;</w:t>
      </w:r>
    </w:p>
    <w:p w:rsidR="00844241" w:rsidRDefault="00844241" w:rsidP="00844241">
      <w:pPr>
        <w:pStyle w:val="HTMLPreformatted"/>
        <w:shd w:val="clear" w:color="auto" w:fill="EEEEEE"/>
        <w:rPr>
          <w:color w:val="222222"/>
        </w:rPr>
      </w:pPr>
      <w:r>
        <w:rPr>
          <w:color w:val="222222"/>
        </w:rPr>
        <w:t xml:space="preserve"> &lt;/</w:t>
      </w:r>
      <w:proofErr w:type="spellStart"/>
      <w:proofErr w:type="gramStart"/>
      <w:r>
        <w:rPr>
          <w:color w:val="222222"/>
        </w:rPr>
        <w:t>tr</w:t>
      </w:r>
      <w:proofErr w:type="spellEnd"/>
      <w:proofErr w:type="gramEnd"/>
      <w:r>
        <w:rPr>
          <w:color w:val="222222"/>
        </w:rPr>
        <w:t>&gt;</w:t>
      </w:r>
    </w:p>
    <w:p w:rsidR="00844241" w:rsidRDefault="00844241" w:rsidP="00844241">
      <w:pPr>
        <w:pStyle w:val="HTMLPreformatted"/>
        <w:shd w:val="clear" w:color="auto" w:fill="EEEEEE"/>
        <w:rPr>
          <w:color w:val="222222"/>
        </w:rPr>
      </w:pPr>
      <w:r>
        <w:rPr>
          <w:color w:val="222222"/>
        </w:rPr>
        <w:t>&lt;/table&gt;</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XSLT in Internet Explorer</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t>The steps for doing an XSLT transformation in Internet Explorer are as follows:</w:t>
      </w:r>
    </w:p>
    <w:p w:rsidR="00844241" w:rsidRDefault="00844241" w:rsidP="00844241">
      <w:pPr>
        <w:numPr>
          <w:ilvl w:val="0"/>
          <w:numId w:val="2"/>
        </w:numPr>
        <w:spacing w:after="0" w:line="240" w:lineRule="auto"/>
        <w:ind w:right="720"/>
        <w:rPr>
          <w:rFonts w:ascii="Arial" w:hAnsi="Arial" w:cs="Arial"/>
          <w:color w:val="222222"/>
          <w:sz w:val="16"/>
          <w:szCs w:val="16"/>
        </w:rPr>
      </w:pPr>
      <w:r>
        <w:rPr>
          <w:rFonts w:ascii="Arial" w:hAnsi="Arial" w:cs="Arial"/>
          <w:color w:val="222222"/>
          <w:sz w:val="16"/>
          <w:szCs w:val="16"/>
        </w:rPr>
        <w:t>Load the XML document and XSLT document into XML DOM objects using ActiveX.</w:t>
      </w:r>
    </w:p>
    <w:p w:rsidR="00844241" w:rsidRDefault="00844241" w:rsidP="00844241">
      <w:pPr>
        <w:pStyle w:val="HTMLPreformatted"/>
        <w:numPr>
          <w:ilvl w:val="0"/>
          <w:numId w:val="2"/>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xml = new </w:t>
      </w:r>
      <w:proofErr w:type="spellStart"/>
      <w:r>
        <w:rPr>
          <w:color w:val="222222"/>
        </w:rPr>
        <w:t>ActiveXObject</w:t>
      </w:r>
      <w:proofErr w:type="spellEnd"/>
      <w:r>
        <w:rPr>
          <w:color w:val="222222"/>
        </w:rPr>
        <w:t>("</w:t>
      </w:r>
      <w:proofErr w:type="spellStart"/>
      <w:r>
        <w:rPr>
          <w:color w:val="222222"/>
        </w:rPr>
        <w:t>Microsoft.XMLDOM</w:t>
      </w:r>
      <w:proofErr w:type="spellEnd"/>
      <w:r>
        <w:rPr>
          <w:color w:val="222222"/>
        </w:rPr>
        <w:t xml:space="preserve">"); </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var</w:t>
      </w:r>
      <w:proofErr w:type="spellEnd"/>
      <w:proofErr w:type="gramEnd"/>
      <w:r>
        <w:rPr>
          <w:color w:val="222222"/>
        </w:rPr>
        <w:t xml:space="preserve"> </w:t>
      </w:r>
      <w:proofErr w:type="spellStart"/>
      <w:r>
        <w:rPr>
          <w:color w:val="222222"/>
        </w:rPr>
        <w:t>xslt</w:t>
      </w:r>
      <w:proofErr w:type="spellEnd"/>
      <w:r>
        <w:rPr>
          <w:color w:val="222222"/>
        </w:rPr>
        <w:t xml:space="preserve"> = new </w:t>
      </w:r>
      <w:proofErr w:type="spellStart"/>
      <w:r>
        <w:rPr>
          <w:color w:val="222222"/>
        </w:rPr>
        <w:t>ActiveXObject</w:t>
      </w:r>
      <w:proofErr w:type="spellEnd"/>
      <w:r>
        <w:rPr>
          <w:color w:val="222222"/>
        </w:rPr>
        <w:t>("</w:t>
      </w:r>
      <w:proofErr w:type="spellStart"/>
      <w:r>
        <w:rPr>
          <w:color w:val="222222"/>
        </w:rPr>
        <w:t>Microsoft.XMLDOM</w:t>
      </w:r>
      <w:proofErr w:type="spellEnd"/>
      <w:r>
        <w:rPr>
          <w:color w:val="222222"/>
        </w:rPr>
        <w:t>");</w:t>
      </w:r>
    </w:p>
    <w:p w:rsidR="00844241" w:rsidRDefault="00844241" w:rsidP="00844241">
      <w:pPr>
        <w:numPr>
          <w:ilvl w:val="0"/>
          <w:numId w:val="2"/>
        </w:numPr>
        <w:spacing w:after="0" w:line="240" w:lineRule="auto"/>
        <w:ind w:right="720"/>
        <w:rPr>
          <w:rFonts w:ascii="Arial" w:hAnsi="Arial" w:cs="Arial"/>
          <w:color w:val="222222"/>
          <w:sz w:val="16"/>
          <w:szCs w:val="16"/>
        </w:rPr>
      </w:pPr>
      <w:r>
        <w:rPr>
          <w:rFonts w:ascii="Arial" w:hAnsi="Arial" w:cs="Arial"/>
          <w:color w:val="222222"/>
          <w:sz w:val="16"/>
          <w:szCs w:val="16"/>
        </w:rPr>
        <w:t>Set the</w:t>
      </w:r>
      <w:r>
        <w:rPr>
          <w:rStyle w:val="apple-converted-space"/>
          <w:rFonts w:ascii="Arial" w:hAnsi="Arial" w:cs="Arial"/>
          <w:color w:val="222222"/>
          <w:sz w:val="16"/>
          <w:szCs w:val="16"/>
        </w:rPr>
        <w:t> </w:t>
      </w:r>
      <w:proofErr w:type="spellStart"/>
      <w:r>
        <w:rPr>
          <w:rStyle w:val="code"/>
          <w:color w:val="222222"/>
          <w:sz w:val="16"/>
          <w:szCs w:val="16"/>
        </w:rPr>
        <w:t>async</w:t>
      </w:r>
      <w:proofErr w:type="spellEnd"/>
      <w:r>
        <w:rPr>
          <w:rStyle w:val="apple-converted-space"/>
          <w:rFonts w:ascii="Arial" w:hAnsi="Arial" w:cs="Arial"/>
          <w:color w:val="222222"/>
          <w:sz w:val="16"/>
          <w:szCs w:val="16"/>
        </w:rPr>
        <w:t> </w:t>
      </w:r>
      <w:r>
        <w:rPr>
          <w:rFonts w:ascii="Arial" w:hAnsi="Arial" w:cs="Arial"/>
          <w:color w:val="222222"/>
          <w:sz w:val="16"/>
          <w:szCs w:val="16"/>
        </w:rPr>
        <w:t>property on both documents to false so that they both completely load before any further processing is attempted.</w:t>
      </w:r>
    </w:p>
    <w:p w:rsidR="00844241" w:rsidRDefault="00844241" w:rsidP="00844241">
      <w:pPr>
        <w:pStyle w:val="HTMLPreformatted"/>
        <w:numPr>
          <w:ilvl w:val="0"/>
          <w:numId w:val="2"/>
        </w:numPr>
        <w:shd w:val="clear" w:color="auto" w:fill="EEEEEE"/>
        <w:tabs>
          <w:tab w:val="clear" w:pos="720"/>
        </w:tabs>
        <w:spacing w:before="120" w:after="120"/>
        <w:ind w:left="840" w:right="840"/>
        <w:rPr>
          <w:color w:val="222222"/>
        </w:rPr>
      </w:pPr>
      <w:proofErr w:type="spellStart"/>
      <w:r>
        <w:rPr>
          <w:color w:val="222222"/>
        </w:rPr>
        <w:t>xml.async</w:t>
      </w:r>
      <w:proofErr w:type="spellEnd"/>
      <w:r>
        <w:rPr>
          <w:color w:val="222222"/>
        </w:rPr>
        <w:t xml:space="preserve"> = false;</w:t>
      </w:r>
    </w:p>
    <w:p w:rsidR="00844241" w:rsidRDefault="00844241" w:rsidP="00844241">
      <w:pPr>
        <w:pStyle w:val="HTMLPreformatted"/>
        <w:shd w:val="clear" w:color="auto" w:fill="EEEEEE"/>
        <w:spacing w:before="120" w:after="120"/>
        <w:ind w:left="840" w:right="840"/>
        <w:rPr>
          <w:color w:val="222222"/>
        </w:rPr>
      </w:pPr>
      <w:proofErr w:type="spellStart"/>
      <w:r>
        <w:rPr>
          <w:color w:val="222222"/>
        </w:rPr>
        <w:t>xslt.async</w:t>
      </w:r>
      <w:proofErr w:type="spellEnd"/>
      <w:r>
        <w:rPr>
          <w:color w:val="222222"/>
        </w:rPr>
        <w:t xml:space="preserve"> = false;</w:t>
      </w:r>
    </w:p>
    <w:p w:rsidR="00844241" w:rsidRDefault="00844241" w:rsidP="00844241">
      <w:pPr>
        <w:numPr>
          <w:ilvl w:val="0"/>
          <w:numId w:val="2"/>
        </w:numPr>
        <w:spacing w:after="0" w:line="240" w:lineRule="auto"/>
        <w:ind w:right="720"/>
        <w:rPr>
          <w:rFonts w:ascii="Arial" w:hAnsi="Arial" w:cs="Arial"/>
          <w:color w:val="222222"/>
          <w:sz w:val="16"/>
          <w:szCs w:val="16"/>
        </w:rPr>
      </w:pPr>
      <w:r>
        <w:rPr>
          <w:rFonts w:ascii="Arial" w:hAnsi="Arial" w:cs="Arial"/>
          <w:color w:val="222222"/>
          <w:sz w:val="16"/>
          <w:szCs w:val="16"/>
        </w:rPr>
        <w:t>Load XML and XSLT documents into the XML DOM objects.</w:t>
      </w:r>
    </w:p>
    <w:p w:rsidR="00844241" w:rsidRDefault="00844241" w:rsidP="00844241">
      <w:pPr>
        <w:pStyle w:val="HTMLPreformatted"/>
        <w:numPr>
          <w:ilvl w:val="0"/>
          <w:numId w:val="2"/>
        </w:numPr>
        <w:shd w:val="clear" w:color="auto" w:fill="EEEEEE"/>
        <w:tabs>
          <w:tab w:val="clear" w:pos="720"/>
        </w:tabs>
        <w:spacing w:before="120" w:after="120"/>
        <w:ind w:left="840" w:right="840"/>
        <w:rPr>
          <w:color w:val="222222"/>
        </w:rPr>
      </w:pPr>
      <w:proofErr w:type="spellStart"/>
      <w:r>
        <w:rPr>
          <w:color w:val="222222"/>
        </w:rPr>
        <w:lastRenderedPageBreak/>
        <w:t>xml.load</w:t>
      </w:r>
      <w:proofErr w:type="spellEnd"/>
      <w:r>
        <w:rPr>
          <w:color w:val="222222"/>
        </w:rPr>
        <w:t>("Beatles.xml");</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xslt.load</w:t>
      </w:r>
      <w:proofErr w:type="spellEnd"/>
      <w:r>
        <w:rPr>
          <w:color w:val="222222"/>
        </w:rPr>
        <w:t>(</w:t>
      </w:r>
      <w:proofErr w:type="gramEnd"/>
      <w:r>
        <w:rPr>
          <w:color w:val="222222"/>
        </w:rPr>
        <w:t>"Beatles.xsl");</w:t>
      </w:r>
    </w:p>
    <w:p w:rsidR="00844241" w:rsidRDefault="00844241" w:rsidP="00844241">
      <w:pPr>
        <w:numPr>
          <w:ilvl w:val="0"/>
          <w:numId w:val="2"/>
        </w:numPr>
        <w:spacing w:after="0" w:line="240" w:lineRule="auto"/>
        <w:ind w:right="720"/>
        <w:rPr>
          <w:rFonts w:ascii="Arial" w:hAnsi="Arial" w:cs="Arial"/>
          <w:color w:val="222222"/>
          <w:sz w:val="16"/>
          <w:szCs w:val="16"/>
        </w:rPr>
      </w:pPr>
      <w:r>
        <w:rPr>
          <w:rFonts w:ascii="Arial" w:hAnsi="Arial" w:cs="Arial"/>
          <w:color w:val="222222"/>
          <w:sz w:val="16"/>
          <w:szCs w:val="16"/>
        </w:rPr>
        <w:t>Transform the XML to a string with the</w:t>
      </w:r>
      <w:r>
        <w:rPr>
          <w:rStyle w:val="apple-converted-space"/>
          <w:rFonts w:ascii="Arial" w:hAnsi="Arial" w:cs="Arial"/>
          <w:color w:val="222222"/>
          <w:sz w:val="16"/>
          <w:szCs w:val="16"/>
        </w:rPr>
        <w:t> </w:t>
      </w:r>
      <w:proofErr w:type="spellStart"/>
      <w:proofErr w:type="gramStart"/>
      <w:r>
        <w:rPr>
          <w:rStyle w:val="code"/>
          <w:color w:val="222222"/>
          <w:sz w:val="16"/>
          <w:szCs w:val="16"/>
        </w:rPr>
        <w:t>transformNode</w:t>
      </w:r>
      <w:proofErr w:type="spellEnd"/>
      <w:r>
        <w:rPr>
          <w:rStyle w:val="code"/>
          <w:color w:val="222222"/>
          <w:sz w:val="16"/>
          <w:szCs w:val="16"/>
        </w:rPr>
        <w:t>(</w:t>
      </w:r>
      <w:proofErr w:type="gramEnd"/>
      <w:r>
        <w:rPr>
          <w:rStyle w:val="code"/>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method.</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var</w:t>
      </w:r>
      <w:proofErr w:type="spellEnd"/>
      <w:proofErr w:type="gramEnd"/>
      <w:r>
        <w:rPr>
          <w:color w:val="222222"/>
        </w:rPr>
        <w:t xml:space="preserve"> output = </w:t>
      </w:r>
      <w:proofErr w:type="spellStart"/>
      <w:r>
        <w:rPr>
          <w:color w:val="222222"/>
        </w:rPr>
        <w:t>xml.transformNode</w:t>
      </w:r>
      <w:proofErr w:type="spellEnd"/>
      <w:r>
        <w:rPr>
          <w:color w:val="222222"/>
        </w:rPr>
        <w:t>(</w:t>
      </w:r>
      <w:proofErr w:type="spellStart"/>
      <w:r>
        <w:rPr>
          <w:color w:val="222222"/>
        </w:rPr>
        <w:t>xslt</w:t>
      </w:r>
      <w:proofErr w:type="spellEnd"/>
      <w:r>
        <w:rPr>
          <w:color w:val="222222"/>
        </w:rPr>
        <w:t>);</w:t>
      </w:r>
    </w:p>
    <w:p w:rsidR="00844241" w:rsidRDefault="00844241" w:rsidP="00844241">
      <w:pPr>
        <w:numPr>
          <w:ilvl w:val="0"/>
          <w:numId w:val="2"/>
        </w:numPr>
        <w:spacing w:after="0" w:line="240" w:lineRule="auto"/>
        <w:ind w:right="720"/>
        <w:rPr>
          <w:rFonts w:ascii="Arial" w:hAnsi="Arial" w:cs="Arial"/>
          <w:color w:val="222222"/>
          <w:sz w:val="16"/>
          <w:szCs w:val="16"/>
        </w:rPr>
      </w:pPr>
      <w:r>
        <w:rPr>
          <w:rFonts w:ascii="Arial" w:hAnsi="Arial" w:cs="Arial"/>
          <w:color w:val="222222"/>
          <w:sz w:val="16"/>
          <w:szCs w:val="16"/>
        </w:rPr>
        <w:t>The result can then be output to the</w:t>
      </w:r>
      <w:r>
        <w:rPr>
          <w:rStyle w:val="apple-converted-space"/>
          <w:rFonts w:ascii="Arial" w:hAnsi="Arial" w:cs="Arial"/>
          <w:color w:val="222222"/>
          <w:sz w:val="16"/>
          <w:szCs w:val="16"/>
        </w:rPr>
        <w:t> </w:t>
      </w:r>
      <w:proofErr w:type="spellStart"/>
      <w:r>
        <w:rPr>
          <w:rStyle w:val="code"/>
          <w:color w:val="222222"/>
          <w:sz w:val="16"/>
          <w:szCs w:val="16"/>
        </w:rPr>
        <w:t>innerHTML</w:t>
      </w:r>
      <w:proofErr w:type="spellEnd"/>
      <w:r>
        <w:rPr>
          <w:rStyle w:val="apple-converted-space"/>
          <w:rFonts w:ascii="Arial" w:hAnsi="Arial" w:cs="Arial"/>
          <w:color w:val="222222"/>
          <w:sz w:val="16"/>
          <w:szCs w:val="16"/>
        </w:rPr>
        <w:t> </w:t>
      </w:r>
      <w:r>
        <w:rPr>
          <w:rFonts w:ascii="Arial" w:hAnsi="Arial" w:cs="Arial"/>
          <w:color w:val="222222"/>
          <w:sz w:val="16"/>
          <w:szCs w:val="16"/>
        </w:rPr>
        <w:t>property of any element on the page.</w:t>
      </w:r>
    </w:p>
    <w:p w:rsidR="00844241" w:rsidRDefault="00844241" w:rsidP="00844241">
      <w:pPr>
        <w:pStyle w:val="HTMLPreformatted"/>
        <w:numPr>
          <w:ilvl w:val="0"/>
          <w:numId w:val="2"/>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w:t>
      </w:r>
      <w:proofErr w:type="spellStart"/>
      <w:r>
        <w:rPr>
          <w:color w:val="222222"/>
        </w:rPr>
        <w:t>outputDiv</w:t>
      </w:r>
      <w:proofErr w:type="spellEnd"/>
      <w:r>
        <w:rPr>
          <w:color w:val="222222"/>
        </w:rPr>
        <w:t xml:space="preserve"> = </w:t>
      </w:r>
      <w:proofErr w:type="spellStart"/>
      <w:r>
        <w:rPr>
          <w:color w:val="222222"/>
        </w:rPr>
        <w:t>document.getElementById</w:t>
      </w:r>
      <w:proofErr w:type="spellEnd"/>
      <w:r>
        <w:rPr>
          <w:color w:val="222222"/>
        </w:rPr>
        <w:t>("Output");</w:t>
      </w:r>
    </w:p>
    <w:p w:rsidR="00844241" w:rsidRDefault="00844241" w:rsidP="00844241">
      <w:pPr>
        <w:pStyle w:val="HTMLPreformatted"/>
        <w:shd w:val="clear" w:color="auto" w:fill="EEEEEE"/>
        <w:spacing w:before="120" w:after="120"/>
        <w:ind w:left="840" w:right="840"/>
        <w:rPr>
          <w:color w:val="222222"/>
        </w:rPr>
      </w:pPr>
      <w:proofErr w:type="spellStart"/>
      <w:r>
        <w:rPr>
          <w:color w:val="222222"/>
        </w:rPr>
        <w:t>outputDiv.innerHTML</w:t>
      </w:r>
      <w:proofErr w:type="spellEnd"/>
      <w:r>
        <w:rPr>
          <w:color w:val="222222"/>
        </w:rPr>
        <w:t xml:space="preserve"> = output;</w:t>
      </w:r>
    </w:p>
    <w:p w:rsidR="00844241" w:rsidRDefault="00844241" w:rsidP="00844241">
      <w:pPr>
        <w:pStyle w:val="NormalWeb"/>
        <w:spacing w:before="0" w:beforeAutospacing="0" w:after="0" w:afterAutospacing="0"/>
        <w:ind w:left="120" w:right="120"/>
        <w:rPr>
          <w:rFonts w:ascii="Arial" w:hAnsi="Arial" w:cs="Arial"/>
          <w:color w:val="222222"/>
          <w:sz w:val="16"/>
          <w:szCs w:val="16"/>
        </w:rPr>
      </w:pPr>
      <w:r>
        <w:rPr>
          <w:rFonts w:ascii="Arial" w:hAnsi="Arial" w:cs="Arial"/>
          <w:color w:val="222222"/>
          <w:sz w:val="16"/>
          <w:szCs w:val="16"/>
        </w:rPr>
        <w:t>This code shown above is in</w:t>
      </w:r>
      <w:r>
        <w:rPr>
          <w:rStyle w:val="apple-converted-space"/>
          <w:rFonts w:ascii="Arial" w:hAnsi="Arial" w:cs="Arial"/>
          <w:color w:val="222222"/>
          <w:sz w:val="16"/>
          <w:szCs w:val="16"/>
        </w:rPr>
        <w:t> </w:t>
      </w:r>
      <w:r>
        <w:rPr>
          <w:rStyle w:val="filepath"/>
          <w:rFonts w:ascii="Arial" w:hAnsi="Arial" w:cs="Arial"/>
          <w:color w:val="0000FF"/>
          <w:sz w:val="16"/>
          <w:szCs w:val="16"/>
          <w:u w:val="single"/>
        </w:rPr>
        <w:t>XSLT/Demos/Xslt-IE.html</w:t>
      </w:r>
      <w:r>
        <w:rPr>
          <w:rFonts w:ascii="Arial" w:hAnsi="Arial" w:cs="Arial"/>
          <w:color w:val="222222"/>
          <w:sz w:val="16"/>
          <w:szCs w:val="16"/>
        </w:rPr>
        <w:t>.</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XSLT in Mozilla</w:t>
      </w:r>
    </w:p>
    <w:p w:rsidR="00844241" w:rsidRDefault="00844241" w:rsidP="00844241">
      <w:pPr>
        <w:pStyle w:val="NormalWeb"/>
        <w:spacing w:before="120" w:beforeAutospacing="0" w:after="120" w:afterAutospacing="0"/>
        <w:ind w:left="120" w:right="120"/>
        <w:rPr>
          <w:rFonts w:ascii="Arial" w:hAnsi="Arial" w:cs="Arial"/>
          <w:color w:val="222222"/>
          <w:sz w:val="16"/>
          <w:szCs w:val="16"/>
        </w:rPr>
      </w:pPr>
      <w:r>
        <w:rPr>
          <w:rFonts w:ascii="Arial" w:hAnsi="Arial" w:cs="Arial"/>
          <w:color w:val="222222"/>
          <w:sz w:val="16"/>
          <w:szCs w:val="16"/>
        </w:rPr>
        <w:t>XSLT transformations in Mozilla are a bit more involved:</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 xml:space="preserve">Load the XML document and XSLT document into XML DOM objects </w:t>
      </w:r>
      <w:proofErr w:type="spellStart"/>
      <w:proofErr w:type="gramStart"/>
      <w:r>
        <w:rPr>
          <w:rFonts w:ascii="Arial" w:hAnsi="Arial" w:cs="Arial"/>
          <w:color w:val="222222"/>
          <w:sz w:val="16"/>
          <w:szCs w:val="16"/>
        </w:rPr>
        <w:t>using</w:t>
      </w:r>
      <w:r>
        <w:rPr>
          <w:rStyle w:val="code"/>
          <w:color w:val="222222"/>
          <w:sz w:val="16"/>
          <w:szCs w:val="16"/>
        </w:rPr>
        <w:t>document.implementation.createDocument</w:t>
      </w:r>
      <w:proofErr w:type="spellEnd"/>
      <w:r>
        <w:rPr>
          <w:rStyle w:val="code"/>
          <w:color w:val="222222"/>
          <w:sz w:val="16"/>
          <w:szCs w:val="16"/>
        </w:rPr>
        <w:t>(</w:t>
      </w:r>
      <w:proofErr w:type="gramEnd"/>
      <w:r>
        <w:rPr>
          <w:rStyle w:val="code"/>
          <w:color w:val="222222"/>
          <w:sz w:val="16"/>
          <w:szCs w:val="16"/>
        </w:rPr>
        <w:t>)</w:t>
      </w:r>
      <w:r>
        <w:rPr>
          <w:rFonts w:ascii="Arial" w:hAnsi="Arial" w:cs="Arial"/>
          <w:color w:val="222222"/>
          <w:sz w:val="16"/>
          <w:szCs w:val="16"/>
        </w:rPr>
        <w:t>.</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xml = </w:t>
      </w:r>
      <w:proofErr w:type="spellStart"/>
      <w:r>
        <w:rPr>
          <w:color w:val="222222"/>
        </w:rPr>
        <w:t>document.implementation.createDocument</w:t>
      </w:r>
      <w:proofErr w:type="spellEnd"/>
      <w:r>
        <w:rPr>
          <w:color w:val="222222"/>
        </w:rPr>
        <w:t>("", "", null);</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var</w:t>
      </w:r>
      <w:proofErr w:type="spellEnd"/>
      <w:proofErr w:type="gramEnd"/>
      <w:r>
        <w:rPr>
          <w:color w:val="222222"/>
        </w:rPr>
        <w:t xml:space="preserve"> </w:t>
      </w:r>
      <w:proofErr w:type="spellStart"/>
      <w:r>
        <w:rPr>
          <w:color w:val="222222"/>
        </w:rPr>
        <w:t>xslt</w:t>
      </w:r>
      <w:proofErr w:type="spellEnd"/>
      <w:r>
        <w:rPr>
          <w:color w:val="222222"/>
        </w:rPr>
        <w:t xml:space="preserve"> = </w:t>
      </w:r>
      <w:proofErr w:type="spellStart"/>
      <w:r>
        <w:rPr>
          <w:color w:val="222222"/>
        </w:rPr>
        <w:t>document.implementation.createDocument</w:t>
      </w:r>
      <w:proofErr w:type="spellEnd"/>
      <w:r>
        <w:rPr>
          <w:color w:val="222222"/>
        </w:rPr>
        <w:t>("", "", null);</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Set the</w:t>
      </w:r>
      <w:r>
        <w:rPr>
          <w:rStyle w:val="apple-converted-space"/>
          <w:rFonts w:ascii="Arial" w:hAnsi="Arial" w:cs="Arial"/>
          <w:color w:val="222222"/>
          <w:sz w:val="16"/>
          <w:szCs w:val="16"/>
        </w:rPr>
        <w:t> </w:t>
      </w:r>
      <w:proofErr w:type="spellStart"/>
      <w:r>
        <w:rPr>
          <w:rStyle w:val="code"/>
          <w:color w:val="222222"/>
          <w:sz w:val="16"/>
          <w:szCs w:val="16"/>
        </w:rPr>
        <w:t>async</w:t>
      </w:r>
      <w:proofErr w:type="spellEnd"/>
      <w:r>
        <w:rPr>
          <w:rStyle w:val="apple-converted-space"/>
          <w:rFonts w:ascii="Arial" w:hAnsi="Arial" w:cs="Arial"/>
          <w:color w:val="222222"/>
          <w:sz w:val="16"/>
          <w:szCs w:val="16"/>
        </w:rPr>
        <w:t> </w:t>
      </w:r>
      <w:r>
        <w:rPr>
          <w:rFonts w:ascii="Arial" w:hAnsi="Arial" w:cs="Arial"/>
          <w:color w:val="222222"/>
          <w:sz w:val="16"/>
          <w:szCs w:val="16"/>
        </w:rPr>
        <w:t>property on both documents to false so that they both completely load before any further processing is attempted.</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xml.async</w:t>
      </w:r>
      <w:proofErr w:type="spellEnd"/>
      <w:r>
        <w:rPr>
          <w:color w:val="222222"/>
        </w:rPr>
        <w:t xml:space="preserve"> = false;</w:t>
      </w:r>
    </w:p>
    <w:p w:rsidR="00844241" w:rsidRDefault="00844241" w:rsidP="00844241">
      <w:pPr>
        <w:pStyle w:val="HTMLPreformatted"/>
        <w:shd w:val="clear" w:color="auto" w:fill="EEEEEE"/>
        <w:spacing w:before="120" w:after="120"/>
        <w:ind w:left="840" w:right="840"/>
        <w:rPr>
          <w:color w:val="222222"/>
        </w:rPr>
      </w:pPr>
      <w:proofErr w:type="spellStart"/>
      <w:r>
        <w:rPr>
          <w:color w:val="222222"/>
        </w:rPr>
        <w:t>xslt.async</w:t>
      </w:r>
      <w:proofErr w:type="spellEnd"/>
      <w:r>
        <w:rPr>
          <w:color w:val="222222"/>
        </w:rPr>
        <w:t xml:space="preserve"> = false;</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Load XML and XSLT documents into the XML DOM objects.</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xml.load</w:t>
      </w:r>
      <w:proofErr w:type="spellEnd"/>
      <w:r>
        <w:rPr>
          <w:color w:val="222222"/>
        </w:rPr>
        <w:t>("Beatles.xml");</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xslt.load</w:t>
      </w:r>
      <w:proofErr w:type="spellEnd"/>
      <w:r>
        <w:rPr>
          <w:color w:val="222222"/>
        </w:rPr>
        <w:t>(</w:t>
      </w:r>
      <w:proofErr w:type="gramEnd"/>
      <w:r>
        <w:rPr>
          <w:color w:val="222222"/>
        </w:rPr>
        <w:t>"Beatles.xsl");</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Create a new</w:t>
      </w:r>
      <w:r>
        <w:rPr>
          <w:rStyle w:val="apple-converted-space"/>
          <w:rFonts w:ascii="Arial" w:hAnsi="Arial" w:cs="Arial"/>
          <w:color w:val="222222"/>
          <w:sz w:val="16"/>
          <w:szCs w:val="16"/>
        </w:rPr>
        <w:t> </w:t>
      </w:r>
      <w:proofErr w:type="spellStart"/>
      <w:r>
        <w:rPr>
          <w:rStyle w:val="code"/>
          <w:color w:val="222222"/>
          <w:sz w:val="16"/>
          <w:szCs w:val="16"/>
        </w:rPr>
        <w:t>XSLTProcessor</w:t>
      </w:r>
      <w:proofErr w:type="spellEnd"/>
      <w:r>
        <w:rPr>
          <w:rStyle w:val="apple-converted-space"/>
          <w:rFonts w:ascii="Arial" w:hAnsi="Arial" w:cs="Arial"/>
          <w:color w:val="222222"/>
          <w:sz w:val="16"/>
          <w:szCs w:val="16"/>
        </w:rPr>
        <w:t> </w:t>
      </w:r>
      <w:r>
        <w:rPr>
          <w:rFonts w:ascii="Arial" w:hAnsi="Arial" w:cs="Arial"/>
          <w:color w:val="222222"/>
          <w:sz w:val="16"/>
          <w:szCs w:val="16"/>
        </w:rPr>
        <w:t>object and use its</w:t>
      </w:r>
      <w:r>
        <w:rPr>
          <w:rStyle w:val="apple-converted-space"/>
          <w:rFonts w:ascii="Arial" w:hAnsi="Arial" w:cs="Arial"/>
          <w:color w:val="222222"/>
          <w:sz w:val="16"/>
          <w:szCs w:val="16"/>
        </w:rPr>
        <w:t> </w:t>
      </w:r>
      <w:proofErr w:type="spellStart"/>
      <w:proofErr w:type="gramStart"/>
      <w:r>
        <w:rPr>
          <w:rStyle w:val="code"/>
          <w:color w:val="222222"/>
          <w:sz w:val="16"/>
          <w:szCs w:val="16"/>
        </w:rPr>
        <w:t>importStylesheet</w:t>
      </w:r>
      <w:proofErr w:type="spellEnd"/>
      <w:r>
        <w:rPr>
          <w:rStyle w:val="code"/>
          <w:color w:val="222222"/>
          <w:sz w:val="16"/>
          <w:szCs w:val="16"/>
        </w:rPr>
        <w:t>(</w:t>
      </w:r>
      <w:proofErr w:type="gramEnd"/>
      <w:r>
        <w:rPr>
          <w:rStyle w:val="code"/>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method to import the XSLT DOM object.</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processor = new </w:t>
      </w:r>
      <w:proofErr w:type="spellStart"/>
      <w:r>
        <w:rPr>
          <w:color w:val="222222"/>
        </w:rPr>
        <w:t>XSLTProcessor</w:t>
      </w:r>
      <w:proofErr w:type="spellEnd"/>
      <w:r>
        <w:rPr>
          <w:color w:val="222222"/>
        </w:rPr>
        <w:t>();</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processor.importStylesheet</w:t>
      </w:r>
      <w:proofErr w:type="spellEnd"/>
      <w:r>
        <w:rPr>
          <w:color w:val="222222"/>
        </w:rPr>
        <w:t>(</w:t>
      </w:r>
      <w:proofErr w:type="spellStart"/>
      <w:proofErr w:type="gramEnd"/>
      <w:r>
        <w:rPr>
          <w:color w:val="222222"/>
        </w:rPr>
        <w:t>xslt</w:t>
      </w:r>
      <w:proofErr w:type="spellEnd"/>
      <w:r>
        <w:rPr>
          <w:color w:val="222222"/>
        </w:rPr>
        <w:t>);</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Transform the XML to a new XML DOM object with the</w:t>
      </w:r>
      <w:r>
        <w:rPr>
          <w:rStyle w:val="apple-converted-space"/>
          <w:rFonts w:ascii="Arial" w:hAnsi="Arial" w:cs="Arial"/>
          <w:color w:val="222222"/>
          <w:sz w:val="16"/>
          <w:szCs w:val="16"/>
        </w:rPr>
        <w:t> </w:t>
      </w:r>
      <w:proofErr w:type="spellStart"/>
      <w:proofErr w:type="gramStart"/>
      <w:r>
        <w:rPr>
          <w:rStyle w:val="code"/>
          <w:color w:val="222222"/>
          <w:sz w:val="16"/>
          <w:szCs w:val="16"/>
        </w:rPr>
        <w:t>transformToDocument</w:t>
      </w:r>
      <w:proofErr w:type="spellEnd"/>
      <w:r>
        <w:rPr>
          <w:rStyle w:val="code"/>
          <w:color w:val="222222"/>
          <w:sz w:val="16"/>
          <w:szCs w:val="16"/>
        </w:rPr>
        <w:t>(</w:t>
      </w:r>
      <w:proofErr w:type="gramEnd"/>
      <w:r>
        <w:rPr>
          <w:rStyle w:val="code"/>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 xml:space="preserve">method of </w:t>
      </w:r>
      <w:proofErr w:type="spellStart"/>
      <w:r>
        <w:rPr>
          <w:rFonts w:ascii="Arial" w:hAnsi="Arial" w:cs="Arial"/>
          <w:color w:val="222222"/>
          <w:sz w:val="16"/>
          <w:szCs w:val="16"/>
        </w:rPr>
        <w:t>the</w:t>
      </w:r>
      <w:r>
        <w:rPr>
          <w:rStyle w:val="code"/>
          <w:color w:val="222222"/>
          <w:sz w:val="16"/>
          <w:szCs w:val="16"/>
        </w:rPr>
        <w:t>XSLTProcessor</w:t>
      </w:r>
      <w:proofErr w:type="spellEnd"/>
      <w:r>
        <w:rPr>
          <w:rFonts w:ascii="Arial" w:hAnsi="Arial" w:cs="Arial"/>
          <w:color w:val="222222"/>
          <w:sz w:val="16"/>
          <w:szCs w:val="16"/>
        </w:rPr>
        <w:t>.</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var</w:t>
      </w:r>
      <w:proofErr w:type="spellEnd"/>
      <w:proofErr w:type="gramEnd"/>
      <w:r>
        <w:rPr>
          <w:color w:val="222222"/>
        </w:rPr>
        <w:t xml:space="preserve"> </w:t>
      </w:r>
      <w:proofErr w:type="spellStart"/>
      <w:r>
        <w:rPr>
          <w:color w:val="222222"/>
        </w:rPr>
        <w:t>XmlDom</w:t>
      </w:r>
      <w:proofErr w:type="spellEnd"/>
      <w:r>
        <w:rPr>
          <w:color w:val="222222"/>
        </w:rPr>
        <w:t xml:space="preserve"> = </w:t>
      </w:r>
      <w:proofErr w:type="spellStart"/>
      <w:r>
        <w:rPr>
          <w:color w:val="222222"/>
        </w:rPr>
        <w:t>processor.transformToDocument</w:t>
      </w:r>
      <w:proofErr w:type="spellEnd"/>
      <w:r>
        <w:rPr>
          <w:color w:val="222222"/>
        </w:rPr>
        <w:t>(xml)</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Create a new</w:t>
      </w:r>
      <w:r>
        <w:rPr>
          <w:rStyle w:val="apple-converted-space"/>
          <w:rFonts w:ascii="Arial" w:hAnsi="Arial" w:cs="Arial"/>
          <w:color w:val="222222"/>
          <w:sz w:val="16"/>
          <w:szCs w:val="16"/>
        </w:rPr>
        <w:t> </w:t>
      </w:r>
      <w:proofErr w:type="spellStart"/>
      <w:r>
        <w:rPr>
          <w:rStyle w:val="code"/>
          <w:color w:val="222222"/>
          <w:sz w:val="16"/>
          <w:szCs w:val="16"/>
        </w:rPr>
        <w:t>XMLSerializer</w:t>
      </w:r>
      <w:proofErr w:type="spellEnd"/>
      <w:r>
        <w:rPr>
          <w:rStyle w:val="apple-converted-space"/>
          <w:rFonts w:ascii="Arial" w:hAnsi="Arial" w:cs="Arial"/>
          <w:color w:val="222222"/>
          <w:sz w:val="16"/>
          <w:szCs w:val="16"/>
        </w:rPr>
        <w:t> </w:t>
      </w:r>
      <w:r>
        <w:rPr>
          <w:rFonts w:ascii="Arial" w:hAnsi="Arial" w:cs="Arial"/>
          <w:color w:val="222222"/>
          <w:sz w:val="16"/>
          <w:szCs w:val="16"/>
        </w:rPr>
        <w:t>and use it to serialize the new XML DOM object to a string.</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w:t>
      </w:r>
      <w:proofErr w:type="spellStart"/>
      <w:r>
        <w:rPr>
          <w:color w:val="222222"/>
        </w:rPr>
        <w:t>serializer</w:t>
      </w:r>
      <w:proofErr w:type="spellEnd"/>
      <w:r>
        <w:rPr>
          <w:color w:val="222222"/>
        </w:rPr>
        <w:t xml:space="preserve"> = new </w:t>
      </w:r>
      <w:proofErr w:type="spellStart"/>
      <w:r>
        <w:rPr>
          <w:color w:val="222222"/>
        </w:rPr>
        <w:t>XMLSerializer</w:t>
      </w:r>
      <w:proofErr w:type="spellEnd"/>
      <w:r>
        <w:rPr>
          <w:color w:val="222222"/>
        </w:rPr>
        <w:t xml:space="preserve">(); </w:t>
      </w:r>
    </w:p>
    <w:p w:rsidR="00844241" w:rsidRDefault="00844241" w:rsidP="00844241">
      <w:pPr>
        <w:pStyle w:val="HTMLPreformatted"/>
        <w:shd w:val="clear" w:color="auto" w:fill="EEEEEE"/>
        <w:spacing w:before="120" w:after="120"/>
        <w:ind w:left="840" w:right="840"/>
        <w:rPr>
          <w:color w:val="222222"/>
        </w:rPr>
      </w:pPr>
      <w:proofErr w:type="spellStart"/>
      <w:proofErr w:type="gramStart"/>
      <w:r>
        <w:rPr>
          <w:color w:val="222222"/>
        </w:rPr>
        <w:t>var</w:t>
      </w:r>
      <w:proofErr w:type="spellEnd"/>
      <w:proofErr w:type="gramEnd"/>
      <w:r>
        <w:rPr>
          <w:color w:val="222222"/>
        </w:rPr>
        <w:t xml:space="preserve"> output = </w:t>
      </w:r>
      <w:proofErr w:type="spellStart"/>
      <w:r>
        <w:rPr>
          <w:color w:val="222222"/>
        </w:rPr>
        <w:t>serializer.serializeToString</w:t>
      </w:r>
      <w:proofErr w:type="spellEnd"/>
      <w:r>
        <w:rPr>
          <w:color w:val="222222"/>
        </w:rPr>
        <w:t>(</w:t>
      </w:r>
      <w:proofErr w:type="spellStart"/>
      <w:r>
        <w:rPr>
          <w:color w:val="222222"/>
        </w:rPr>
        <w:t>XmlDom.documentElement</w:t>
      </w:r>
      <w:proofErr w:type="spellEnd"/>
      <w:r>
        <w:rPr>
          <w:color w:val="222222"/>
        </w:rPr>
        <w:t>);</w:t>
      </w:r>
    </w:p>
    <w:p w:rsidR="00844241" w:rsidRDefault="00844241" w:rsidP="00844241">
      <w:pPr>
        <w:numPr>
          <w:ilvl w:val="0"/>
          <w:numId w:val="3"/>
        </w:numPr>
        <w:spacing w:after="0" w:line="240" w:lineRule="auto"/>
        <w:ind w:right="720"/>
        <w:rPr>
          <w:rFonts w:ascii="Arial" w:hAnsi="Arial" w:cs="Arial"/>
          <w:color w:val="222222"/>
          <w:sz w:val="16"/>
          <w:szCs w:val="16"/>
        </w:rPr>
      </w:pPr>
      <w:r>
        <w:rPr>
          <w:rFonts w:ascii="Arial" w:hAnsi="Arial" w:cs="Arial"/>
          <w:color w:val="222222"/>
          <w:sz w:val="16"/>
          <w:szCs w:val="16"/>
        </w:rPr>
        <w:t>The result can then be output to the</w:t>
      </w:r>
      <w:r>
        <w:rPr>
          <w:rStyle w:val="apple-converted-space"/>
          <w:rFonts w:ascii="Arial" w:hAnsi="Arial" w:cs="Arial"/>
          <w:color w:val="222222"/>
          <w:sz w:val="16"/>
          <w:szCs w:val="16"/>
        </w:rPr>
        <w:t> </w:t>
      </w:r>
      <w:proofErr w:type="spellStart"/>
      <w:r>
        <w:rPr>
          <w:rStyle w:val="code"/>
          <w:color w:val="222222"/>
          <w:sz w:val="16"/>
          <w:szCs w:val="16"/>
        </w:rPr>
        <w:t>innerHTML</w:t>
      </w:r>
      <w:proofErr w:type="spellEnd"/>
      <w:r>
        <w:rPr>
          <w:rStyle w:val="apple-converted-space"/>
          <w:rFonts w:ascii="Arial" w:hAnsi="Arial" w:cs="Arial"/>
          <w:color w:val="222222"/>
          <w:sz w:val="16"/>
          <w:szCs w:val="16"/>
        </w:rPr>
        <w:t> </w:t>
      </w:r>
      <w:r>
        <w:rPr>
          <w:rFonts w:ascii="Arial" w:hAnsi="Arial" w:cs="Arial"/>
          <w:color w:val="222222"/>
          <w:sz w:val="16"/>
          <w:szCs w:val="16"/>
        </w:rPr>
        <w:t>property of any element on the page.</w:t>
      </w:r>
    </w:p>
    <w:p w:rsidR="00844241" w:rsidRDefault="00844241" w:rsidP="00844241">
      <w:pPr>
        <w:pStyle w:val="HTMLPreformatted"/>
        <w:numPr>
          <w:ilvl w:val="0"/>
          <w:numId w:val="3"/>
        </w:numPr>
        <w:shd w:val="clear" w:color="auto" w:fill="EEEEEE"/>
        <w:tabs>
          <w:tab w:val="clear" w:pos="720"/>
        </w:tabs>
        <w:spacing w:before="120" w:after="120"/>
        <w:ind w:left="840" w:right="840"/>
        <w:rPr>
          <w:color w:val="222222"/>
        </w:rPr>
      </w:pPr>
      <w:proofErr w:type="spellStart"/>
      <w:r>
        <w:rPr>
          <w:color w:val="222222"/>
        </w:rPr>
        <w:t>var</w:t>
      </w:r>
      <w:proofErr w:type="spellEnd"/>
      <w:r>
        <w:rPr>
          <w:color w:val="222222"/>
        </w:rPr>
        <w:t xml:space="preserve"> </w:t>
      </w:r>
      <w:proofErr w:type="spellStart"/>
      <w:r>
        <w:rPr>
          <w:color w:val="222222"/>
        </w:rPr>
        <w:t>outputDiv</w:t>
      </w:r>
      <w:proofErr w:type="spellEnd"/>
      <w:r>
        <w:rPr>
          <w:color w:val="222222"/>
        </w:rPr>
        <w:t xml:space="preserve"> = </w:t>
      </w:r>
      <w:proofErr w:type="spellStart"/>
      <w:r>
        <w:rPr>
          <w:color w:val="222222"/>
        </w:rPr>
        <w:t>document.getElementById</w:t>
      </w:r>
      <w:proofErr w:type="spellEnd"/>
      <w:r>
        <w:rPr>
          <w:color w:val="222222"/>
        </w:rPr>
        <w:t>("Output");</w:t>
      </w:r>
    </w:p>
    <w:p w:rsidR="00844241" w:rsidRDefault="00844241" w:rsidP="00844241">
      <w:pPr>
        <w:pStyle w:val="HTMLPreformatted"/>
        <w:shd w:val="clear" w:color="auto" w:fill="EEEEEE"/>
        <w:spacing w:before="120" w:after="120"/>
        <w:ind w:left="840" w:right="840"/>
        <w:rPr>
          <w:color w:val="222222"/>
        </w:rPr>
      </w:pPr>
      <w:proofErr w:type="spellStart"/>
      <w:r>
        <w:rPr>
          <w:color w:val="222222"/>
        </w:rPr>
        <w:t>outputDiv.innerHTML</w:t>
      </w:r>
      <w:proofErr w:type="spellEnd"/>
      <w:r>
        <w:rPr>
          <w:color w:val="222222"/>
        </w:rPr>
        <w:t xml:space="preserve"> = output;</w:t>
      </w:r>
    </w:p>
    <w:p w:rsidR="00844241" w:rsidRDefault="00844241" w:rsidP="00844241">
      <w:pPr>
        <w:pStyle w:val="NormalWeb"/>
        <w:spacing w:before="0" w:beforeAutospacing="0" w:after="0" w:afterAutospacing="0"/>
        <w:ind w:left="120" w:right="120"/>
        <w:rPr>
          <w:rFonts w:ascii="Arial" w:hAnsi="Arial" w:cs="Arial"/>
          <w:color w:val="222222"/>
          <w:sz w:val="16"/>
          <w:szCs w:val="16"/>
        </w:rPr>
      </w:pPr>
      <w:r>
        <w:rPr>
          <w:rFonts w:ascii="Arial" w:hAnsi="Arial" w:cs="Arial"/>
          <w:color w:val="222222"/>
          <w:sz w:val="16"/>
          <w:szCs w:val="16"/>
        </w:rPr>
        <w:t>This code shown above is in</w:t>
      </w:r>
      <w:r>
        <w:rPr>
          <w:rStyle w:val="apple-converted-space"/>
          <w:rFonts w:ascii="Arial" w:hAnsi="Arial" w:cs="Arial"/>
          <w:color w:val="222222"/>
          <w:sz w:val="16"/>
          <w:szCs w:val="16"/>
        </w:rPr>
        <w:t> </w:t>
      </w:r>
      <w:r>
        <w:rPr>
          <w:rStyle w:val="filepath"/>
          <w:rFonts w:ascii="Arial" w:hAnsi="Arial" w:cs="Arial"/>
          <w:color w:val="0000FF"/>
          <w:sz w:val="16"/>
          <w:szCs w:val="16"/>
          <w:u w:val="single"/>
        </w:rPr>
        <w:t>XSLT/Demos/Xslt-FF.html</w:t>
      </w:r>
      <w:r>
        <w:rPr>
          <w:rFonts w:ascii="Arial" w:hAnsi="Arial" w:cs="Arial"/>
          <w:color w:val="222222"/>
          <w:sz w:val="16"/>
          <w:szCs w:val="16"/>
        </w:rPr>
        <w:t>.</w:t>
      </w:r>
    </w:p>
    <w:p w:rsidR="00844241" w:rsidRDefault="00844241" w:rsidP="00844241">
      <w:pPr>
        <w:pStyle w:val="Heading1"/>
        <w:pBdr>
          <w:top w:val="double" w:sz="4" w:space="2" w:color="000066"/>
          <w:bottom w:val="dotted" w:sz="12" w:space="2" w:color="000066"/>
        </w:pBdr>
        <w:shd w:val="clear" w:color="auto" w:fill="EEEEFF"/>
        <w:spacing w:before="240" w:beforeAutospacing="0" w:after="240" w:afterAutospacing="0"/>
        <w:rPr>
          <w:rFonts w:ascii="Arial" w:hAnsi="Arial" w:cs="Arial"/>
          <w:color w:val="000066"/>
          <w:sz w:val="19"/>
          <w:szCs w:val="19"/>
        </w:rPr>
      </w:pPr>
      <w:proofErr w:type="spellStart"/>
      <w:r>
        <w:rPr>
          <w:rFonts w:ascii="Arial" w:hAnsi="Arial" w:cs="Arial"/>
          <w:color w:val="000066"/>
          <w:sz w:val="19"/>
          <w:szCs w:val="19"/>
        </w:rPr>
        <w:t>Sarissa</w:t>
      </w:r>
      <w:proofErr w:type="spellEnd"/>
    </w:p>
    <w:p w:rsidR="00844241" w:rsidRDefault="00844241" w:rsidP="00844241">
      <w:pPr>
        <w:pStyle w:val="NormalWeb"/>
        <w:spacing w:before="0" w:beforeAutospacing="0" w:after="0" w:afterAutospacing="0"/>
        <w:ind w:left="120" w:right="120"/>
        <w:rPr>
          <w:rFonts w:ascii="Arial" w:hAnsi="Arial" w:cs="Arial"/>
          <w:color w:val="222222"/>
          <w:sz w:val="16"/>
          <w:szCs w:val="16"/>
        </w:rPr>
      </w:pPr>
      <w:proofErr w:type="spellStart"/>
      <w:r>
        <w:rPr>
          <w:rFonts w:ascii="Arial" w:hAnsi="Arial" w:cs="Arial"/>
          <w:color w:val="222222"/>
          <w:sz w:val="16"/>
          <w:szCs w:val="16"/>
        </w:rPr>
        <w:t>Sarissa</w:t>
      </w:r>
      <w:proofErr w:type="spellEnd"/>
      <w:r>
        <w:rPr>
          <w:rFonts w:ascii="Arial" w:hAnsi="Arial" w:cs="Arial"/>
          <w:color w:val="222222"/>
          <w:sz w:val="16"/>
          <w:szCs w:val="16"/>
        </w:rPr>
        <w:t xml:space="preserve"> is a JavaScript library (available at</w:t>
      </w:r>
      <w:r>
        <w:rPr>
          <w:rStyle w:val="apple-converted-space"/>
          <w:rFonts w:ascii="Arial" w:hAnsi="Arial" w:cs="Arial"/>
          <w:color w:val="222222"/>
          <w:sz w:val="16"/>
          <w:szCs w:val="16"/>
        </w:rPr>
        <w:t> </w:t>
      </w:r>
      <w:hyperlink r:id="rId30" w:history="1">
        <w:r>
          <w:rPr>
            <w:rStyle w:val="Hyperlink"/>
            <w:rFonts w:ascii="Arial" w:hAnsi="Arial" w:cs="Arial"/>
            <w:sz w:val="16"/>
            <w:szCs w:val="16"/>
          </w:rPr>
          <w:t>http://sarissa.sourceforge.net</w:t>
        </w:r>
      </w:hyperlink>
      <w:r>
        <w:rPr>
          <w:rFonts w:ascii="Arial" w:hAnsi="Arial" w:cs="Arial"/>
          <w:color w:val="222222"/>
          <w:sz w:val="16"/>
          <w:szCs w:val="16"/>
        </w:rPr>
        <w:t xml:space="preserve">) that provides a cross-browser wrapper for XML APIs. In addition to XSLT transformations, the </w:t>
      </w:r>
      <w:proofErr w:type="spellStart"/>
      <w:r>
        <w:rPr>
          <w:rFonts w:ascii="Arial" w:hAnsi="Arial" w:cs="Arial"/>
          <w:color w:val="222222"/>
          <w:sz w:val="16"/>
          <w:szCs w:val="16"/>
        </w:rPr>
        <w:t>Sarissa</w:t>
      </w:r>
      <w:proofErr w:type="spellEnd"/>
      <w:r>
        <w:rPr>
          <w:rFonts w:ascii="Arial" w:hAnsi="Arial" w:cs="Arial"/>
          <w:color w:val="222222"/>
          <w:sz w:val="16"/>
          <w:szCs w:val="16"/>
        </w:rPr>
        <w:t xml:space="preserve"> library provides cross-browser methods for instantiating Document objects, loading XML from files and XML strings, and handling </w:t>
      </w:r>
      <w:proofErr w:type="spellStart"/>
      <w:r>
        <w:rPr>
          <w:rFonts w:ascii="Arial" w:hAnsi="Arial" w:cs="Arial"/>
          <w:color w:val="222222"/>
          <w:sz w:val="16"/>
          <w:szCs w:val="16"/>
        </w:rPr>
        <w:t>XPath</w:t>
      </w:r>
      <w:proofErr w:type="spellEnd"/>
      <w:r>
        <w:rPr>
          <w:rFonts w:ascii="Arial" w:hAnsi="Arial" w:cs="Arial"/>
          <w:color w:val="222222"/>
          <w:sz w:val="16"/>
          <w:szCs w:val="16"/>
        </w:rPr>
        <w:t xml:space="preserve"> queries.</w:t>
      </w:r>
    </w:p>
    <w:p w:rsidR="00844241" w:rsidRDefault="00844241" w:rsidP="00844241">
      <w:pPr>
        <w:pStyle w:val="NormalWeb"/>
        <w:spacing w:before="0" w:beforeAutospacing="0" w:after="0" w:afterAutospacing="0"/>
        <w:ind w:left="120" w:right="120"/>
        <w:rPr>
          <w:rFonts w:ascii="Arial" w:hAnsi="Arial" w:cs="Arial"/>
          <w:color w:val="222222"/>
          <w:sz w:val="16"/>
          <w:szCs w:val="16"/>
        </w:rPr>
      </w:pPr>
      <w:r>
        <w:rPr>
          <w:rFonts w:ascii="Arial" w:hAnsi="Arial" w:cs="Arial"/>
          <w:color w:val="222222"/>
          <w:sz w:val="16"/>
          <w:szCs w:val="16"/>
        </w:rPr>
        <w:lastRenderedPageBreak/>
        <w:t xml:space="preserve">The great thing about using </w:t>
      </w:r>
      <w:proofErr w:type="spellStart"/>
      <w:r>
        <w:rPr>
          <w:rFonts w:ascii="Arial" w:hAnsi="Arial" w:cs="Arial"/>
          <w:color w:val="222222"/>
          <w:sz w:val="16"/>
          <w:szCs w:val="16"/>
        </w:rPr>
        <w:t>Sarissa</w:t>
      </w:r>
      <w:proofErr w:type="spellEnd"/>
      <w:r>
        <w:rPr>
          <w:rFonts w:ascii="Arial" w:hAnsi="Arial" w:cs="Arial"/>
          <w:color w:val="222222"/>
          <w:sz w:val="16"/>
          <w:szCs w:val="16"/>
        </w:rPr>
        <w:t xml:space="preserve"> for XSLT transformations is that you don't have to learn yet a new API. </w:t>
      </w:r>
      <w:proofErr w:type="spellStart"/>
      <w:r>
        <w:rPr>
          <w:rFonts w:ascii="Arial" w:hAnsi="Arial" w:cs="Arial"/>
          <w:color w:val="222222"/>
          <w:sz w:val="16"/>
          <w:szCs w:val="16"/>
        </w:rPr>
        <w:t>Sarissa</w:t>
      </w:r>
      <w:proofErr w:type="spellEnd"/>
      <w:r>
        <w:rPr>
          <w:rFonts w:ascii="Arial" w:hAnsi="Arial" w:cs="Arial"/>
          <w:color w:val="222222"/>
          <w:sz w:val="16"/>
          <w:szCs w:val="16"/>
        </w:rPr>
        <w:t xml:space="preserve"> emulates Mozilla's API for Internet Explorer so that we can use to Mozilla method described above for cross-browser development. All we need to do is include the</w:t>
      </w:r>
      <w:r>
        <w:rPr>
          <w:rStyle w:val="apple-converted-space"/>
          <w:rFonts w:ascii="Arial" w:hAnsi="Arial" w:cs="Arial"/>
          <w:color w:val="222222"/>
          <w:sz w:val="16"/>
          <w:szCs w:val="16"/>
        </w:rPr>
        <w:t> </w:t>
      </w:r>
      <w:r>
        <w:rPr>
          <w:rStyle w:val="filepath"/>
          <w:rFonts w:ascii="Arial" w:hAnsi="Arial" w:cs="Arial"/>
          <w:color w:val="0000FF"/>
          <w:sz w:val="16"/>
          <w:szCs w:val="16"/>
          <w:u w:val="single"/>
        </w:rPr>
        <w:t>sarissa.js</w:t>
      </w:r>
      <w:r>
        <w:rPr>
          <w:rStyle w:val="apple-converted-space"/>
          <w:rFonts w:ascii="Arial" w:hAnsi="Arial" w:cs="Arial"/>
          <w:color w:val="222222"/>
          <w:sz w:val="16"/>
          <w:szCs w:val="16"/>
        </w:rPr>
        <w:t> </w:t>
      </w:r>
      <w:r>
        <w:rPr>
          <w:rFonts w:ascii="Arial" w:hAnsi="Arial" w:cs="Arial"/>
          <w:color w:val="222222"/>
          <w:sz w:val="16"/>
          <w:szCs w:val="16"/>
        </w:rPr>
        <w:t xml:space="preserve">library and then use </w:t>
      </w:r>
      <w:proofErr w:type="spellStart"/>
      <w:r>
        <w:rPr>
          <w:rFonts w:ascii="Arial" w:hAnsi="Arial" w:cs="Arial"/>
          <w:color w:val="222222"/>
          <w:sz w:val="16"/>
          <w:szCs w:val="16"/>
        </w:rPr>
        <w:t>Sarissa's</w:t>
      </w:r>
      <w:proofErr w:type="spellEnd"/>
      <w:r>
        <w:rPr>
          <w:rStyle w:val="apple-converted-space"/>
          <w:rFonts w:ascii="Arial" w:hAnsi="Arial" w:cs="Arial"/>
          <w:color w:val="222222"/>
          <w:sz w:val="16"/>
          <w:szCs w:val="16"/>
        </w:rPr>
        <w:t> </w:t>
      </w:r>
      <w:proofErr w:type="spellStart"/>
      <w:proofErr w:type="gramStart"/>
      <w:r>
        <w:rPr>
          <w:rStyle w:val="code"/>
          <w:color w:val="222222"/>
          <w:sz w:val="16"/>
          <w:szCs w:val="16"/>
        </w:rPr>
        <w:t>getDomDocument</w:t>
      </w:r>
      <w:proofErr w:type="spellEnd"/>
      <w:r>
        <w:rPr>
          <w:rStyle w:val="code"/>
          <w:color w:val="222222"/>
          <w:sz w:val="16"/>
          <w:szCs w:val="16"/>
        </w:rPr>
        <w:t>(</w:t>
      </w:r>
      <w:proofErr w:type="gramEnd"/>
      <w:r>
        <w:rPr>
          <w:rStyle w:val="code"/>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method to create the XML and XSLT DOM objects. The file is shown below.</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Code Sample: XSLT/Demos/Xslt-sarissa.html</w:t>
      </w:r>
    </w:p>
    <w:p w:rsidR="00844241" w:rsidRDefault="00844241" w:rsidP="00844241">
      <w:pPr>
        <w:pStyle w:val="HTMLPreformatted"/>
        <w:shd w:val="clear" w:color="auto" w:fill="EEEEEE"/>
        <w:rPr>
          <w:color w:val="222222"/>
        </w:rPr>
      </w:pPr>
      <w:r>
        <w:rPr>
          <w:color w:val="222222"/>
        </w:rPr>
        <w:t>&lt;</w:t>
      </w:r>
      <w:proofErr w:type="gramStart"/>
      <w:r>
        <w:rPr>
          <w:color w:val="222222"/>
        </w:rPr>
        <w:t>html</w:t>
      </w:r>
      <w:proofErr w:type="gramEnd"/>
      <w:r>
        <w:rPr>
          <w:color w:val="222222"/>
        </w:rPr>
        <w:t>&gt;</w:t>
      </w:r>
    </w:p>
    <w:p w:rsidR="00844241" w:rsidRDefault="00844241" w:rsidP="00844241">
      <w:pPr>
        <w:pStyle w:val="HTMLPreformatted"/>
        <w:shd w:val="clear" w:color="auto" w:fill="EEEEEE"/>
        <w:rPr>
          <w:color w:val="222222"/>
        </w:rPr>
      </w:pPr>
      <w:r>
        <w:rPr>
          <w:color w:val="222222"/>
        </w:rPr>
        <w:t>&lt;</w:t>
      </w:r>
      <w:proofErr w:type="gramStart"/>
      <w:r>
        <w:rPr>
          <w:color w:val="222222"/>
        </w:rPr>
        <w:t>head</w:t>
      </w:r>
      <w:proofErr w:type="gramEnd"/>
      <w:r>
        <w:rPr>
          <w:color w:val="222222"/>
        </w:rPr>
        <w:t>&gt;</w:t>
      </w:r>
    </w:p>
    <w:p w:rsidR="00844241" w:rsidRDefault="00844241" w:rsidP="00844241">
      <w:pPr>
        <w:pStyle w:val="HTMLPreformatted"/>
        <w:shd w:val="clear" w:color="auto" w:fill="EEEEEE"/>
        <w:rPr>
          <w:color w:val="222222"/>
        </w:rPr>
      </w:pPr>
      <w:r>
        <w:rPr>
          <w:b/>
          <w:bCs/>
          <w:color w:val="222222"/>
        </w:rPr>
        <w:t>&lt;script type="text/</w:t>
      </w:r>
      <w:proofErr w:type="spellStart"/>
      <w:r>
        <w:rPr>
          <w:b/>
          <w:bCs/>
          <w:color w:val="222222"/>
        </w:rPr>
        <w:t>javascript</w:t>
      </w:r>
      <w:proofErr w:type="spellEnd"/>
      <w:r>
        <w:rPr>
          <w:b/>
          <w:bCs/>
          <w:color w:val="222222"/>
        </w:rPr>
        <w:t xml:space="preserve">" </w:t>
      </w:r>
      <w:proofErr w:type="spellStart"/>
      <w:r>
        <w:rPr>
          <w:b/>
          <w:bCs/>
          <w:color w:val="222222"/>
        </w:rPr>
        <w:t>src</w:t>
      </w:r>
      <w:proofErr w:type="spellEnd"/>
      <w:r>
        <w:rPr>
          <w:b/>
          <w:bCs/>
          <w:color w:val="222222"/>
        </w:rPr>
        <w:t>="</w:t>
      </w:r>
      <w:proofErr w:type="gramStart"/>
      <w:r>
        <w:rPr>
          <w:b/>
          <w:bCs/>
          <w:color w:val="222222"/>
        </w:rPr>
        <w:t>..</w:t>
      </w:r>
      <w:proofErr w:type="gramEnd"/>
      <w:r>
        <w:rPr>
          <w:b/>
          <w:bCs/>
          <w:color w:val="222222"/>
        </w:rPr>
        <w:t>/../sarissa.js"&gt;&lt;/script&gt;</w:t>
      </w:r>
    </w:p>
    <w:p w:rsidR="00844241" w:rsidRDefault="00844241" w:rsidP="00844241">
      <w:pPr>
        <w:pStyle w:val="HTMLPreformatted"/>
        <w:shd w:val="clear" w:color="auto" w:fill="EEEEEE"/>
        <w:rPr>
          <w:color w:val="222222"/>
        </w:rPr>
      </w:pPr>
      <w:r>
        <w:rPr>
          <w:color w:val="222222"/>
        </w:rPr>
        <w:t>&lt;script type="text/</w:t>
      </w:r>
      <w:proofErr w:type="spellStart"/>
      <w:r>
        <w:rPr>
          <w:color w:val="222222"/>
        </w:rPr>
        <w:t>javascript</w:t>
      </w:r>
      <w:proofErr w:type="spellEnd"/>
      <w:r>
        <w:rPr>
          <w:color w:val="222222"/>
        </w:rPr>
        <w:t>"&gt;</w:t>
      </w:r>
    </w:p>
    <w:p w:rsidR="00844241" w:rsidRDefault="00844241" w:rsidP="00844241">
      <w:pPr>
        <w:pStyle w:val="HTMLPreformatted"/>
        <w:shd w:val="clear" w:color="auto" w:fill="EEEEEE"/>
        <w:rPr>
          <w:color w:val="222222"/>
        </w:rPr>
      </w:pPr>
      <w:proofErr w:type="gramStart"/>
      <w:r>
        <w:rPr>
          <w:color w:val="222222"/>
        </w:rPr>
        <w:t>function</w:t>
      </w:r>
      <w:proofErr w:type="gramEnd"/>
      <w:r>
        <w:rPr>
          <w:color w:val="222222"/>
        </w:rPr>
        <w:t xml:space="preserve"> </w:t>
      </w:r>
      <w:proofErr w:type="spellStart"/>
      <w:r>
        <w:rPr>
          <w:color w:val="222222"/>
        </w:rPr>
        <w:t>XsltTransform</w:t>
      </w:r>
      <w:proofErr w:type="spellEnd"/>
      <w:r>
        <w:rPr>
          <w:color w:val="222222"/>
        </w:rPr>
        <w:t>()</w:t>
      </w:r>
    </w:p>
    <w:p w:rsidR="00844241" w:rsidRDefault="00844241" w:rsidP="00844241">
      <w:pPr>
        <w:pStyle w:val="HTMLPreformatted"/>
        <w:shd w:val="clear" w:color="auto" w:fill="EEEEEE"/>
        <w:rPr>
          <w:color w:val="222222"/>
        </w:rPr>
      </w:pPr>
      <w:r>
        <w:rPr>
          <w:color w:val="222222"/>
        </w:rPr>
        <w:t>{</w:t>
      </w:r>
    </w:p>
    <w:p w:rsidR="00844241" w:rsidRDefault="00844241" w:rsidP="00844241">
      <w:pPr>
        <w:pStyle w:val="HTMLPreformatted"/>
        <w:shd w:val="clear" w:color="auto" w:fill="EEEEEE"/>
        <w:rPr>
          <w:b/>
          <w:bCs/>
          <w:color w:val="222222"/>
        </w:rPr>
      </w:pPr>
      <w:r>
        <w:rPr>
          <w:color w:val="222222"/>
        </w:rPr>
        <w:t xml:space="preserve"> </w:t>
      </w:r>
      <w:proofErr w:type="spellStart"/>
      <w:proofErr w:type="gramStart"/>
      <w:r>
        <w:rPr>
          <w:b/>
          <w:bCs/>
          <w:color w:val="222222"/>
        </w:rPr>
        <w:t>var</w:t>
      </w:r>
      <w:proofErr w:type="spellEnd"/>
      <w:proofErr w:type="gramEnd"/>
      <w:r>
        <w:rPr>
          <w:b/>
          <w:bCs/>
          <w:color w:val="222222"/>
        </w:rPr>
        <w:t xml:space="preserve"> xml = </w:t>
      </w:r>
      <w:proofErr w:type="spellStart"/>
      <w:r>
        <w:rPr>
          <w:b/>
          <w:bCs/>
          <w:color w:val="222222"/>
        </w:rPr>
        <w:t>Sarissa.getDomDocument</w:t>
      </w:r>
      <w:proofErr w:type="spellEnd"/>
      <w:r>
        <w:rPr>
          <w:b/>
          <w:bCs/>
          <w:color w:val="222222"/>
        </w:rPr>
        <w:t>();</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w:t>
      </w:r>
      <w:proofErr w:type="spellStart"/>
      <w:r>
        <w:rPr>
          <w:b/>
          <w:bCs/>
          <w:color w:val="222222"/>
        </w:rPr>
        <w:t>xslt</w:t>
      </w:r>
      <w:proofErr w:type="spellEnd"/>
      <w:r>
        <w:rPr>
          <w:b/>
          <w:bCs/>
          <w:color w:val="222222"/>
        </w:rPr>
        <w:t xml:space="preserve"> = </w:t>
      </w:r>
      <w:proofErr w:type="spellStart"/>
      <w:r>
        <w:rPr>
          <w:b/>
          <w:bCs/>
          <w:color w:val="222222"/>
        </w:rPr>
        <w:t>Sarissa.getDomDocument</w:t>
      </w:r>
      <w:proofErr w:type="spellEnd"/>
      <w:r>
        <w:rPr>
          <w:b/>
          <w:bCs/>
          <w:color w:val="222222"/>
        </w:rPr>
        <w:t>();</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r>
        <w:rPr>
          <w:b/>
          <w:bCs/>
          <w:color w:val="222222"/>
        </w:rPr>
        <w:t>xml.async</w:t>
      </w:r>
      <w:proofErr w:type="spellEnd"/>
      <w:r>
        <w:rPr>
          <w:b/>
          <w:bCs/>
          <w:color w:val="222222"/>
        </w:rPr>
        <w:t xml:space="preserve"> = false;</w:t>
      </w:r>
    </w:p>
    <w:p w:rsidR="00844241" w:rsidRDefault="00844241" w:rsidP="00844241">
      <w:pPr>
        <w:pStyle w:val="HTMLPreformatted"/>
        <w:shd w:val="clear" w:color="auto" w:fill="EEEEEE"/>
        <w:rPr>
          <w:b/>
          <w:bCs/>
          <w:color w:val="222222"/>
        </w:rPr>
      </w:pPr>
      <w:r>
        <w:rPr>
          <w:b/>
          <w:bCs/>
          <w:color w:val="222222"/>
        </w:rPr>
        <w:t xml:space="preserve"> </w:t>
      </w:r>
      <w:proofErr w:type="spellStart"/>
      <w:r>
        <w:rPr>
          <w:b/>
          <w:bCs/>
          <w:color w:val="222222"/>
        </w:rPr>
        <w:t>xslt.async</w:t>
      </w:r>
      <w:proofErr w:type="spellEnd"/>
      <w:r>
        <w:rPr>
          <w:b/>
          <w:bCs/>
          <w:color w:val="222222"/>
        </w:rPr>
        <w:t xml:space="preserve"> = false;</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xml.load</w:t>
      </w:r>
      <w:proofErr w:type="spellEnd"/>
      <w:r>
        <w:rPr>
          <w:b/>
          <w:bCs/>
          <w:color w:val="222222"/>
        </w:rPr>
        <w:t>(</w:t>
      </w:r>
      <w:proofErr w:type="gramEnd"/>
      <w:r>
        <w:rPr>
          <w:b/>
          <w:bCs/>
          <w:color w:val="222222"/>
        </w:rPr>
        <w:t>"Beatles.xml");</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xslt.load</w:t>
      </w:r>
      <w:proofErr w:type="spellEnd"/>
      <w:r>
        <w:rPr>
          <w:b/>
          <w:bCs/>
          <w:color w:val="222222"/>
        </w:rPr>
        <w:t>(</w:t>
      </w:r>
      <w:proofErr w:type="gramEnd"/>
      <w:r>
        <w:rPr>
          <w:b/>
          <w:bCs/>
          <w:color w:val="222222"/>
        </w:rPr>
        <w:t>"Beatles.xsl");</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processor = new </w:t>
      </w:r>
      <w:proofErr w:type="spellStart"/>
      <w:r>
        <w:rPr>
          <w:b/>
          <w:bCs/>
          <w:color w:val="222222"/>
        </w:rPr>
        <w:t>XSLTProcessor</w:t>
      </w:r>
      <w:proofErr w:type="spellEnd"/>
      <w:r>
        <w:rPr>
          <w:b/>
          <w:bCs/>
          <w:color w:val="222222"/>
        </w:rPr>
        <w:t>();</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processor.importStylesheet</w:t>
      </w:r>
      <w:proofErr w:type="spellEnd"/>
      <w:r>
        <w:rPr>
          <w:b/>
          <w:bCs/>
          <w:color w:val="222222"/>
        </w:rPr>
        <w:t>(</w:t>
      </w:r>
      <w:proofErr w:type="spellStart"/>
      <w:proofErr w:type="gramEnd"/>
      <w:r>
        <w:rPr>
          <w:b/>
          <w:bCs/>
          <w:color w:val="222222"/>
        </w:rPr>
        <w:t>xslt</w:t>
      </w:r>
      <w:proofErr w:type="spellEnd"/>
      <w:r>
        <w:rPr>
          <w:b/>
          <w:bCs/>
          <w:color w:val="222222"/>
        </w:rPr>
        <w:t>);</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w:t>
      </w:r>
      <w:proofErr w:type="spellStart"/>
      <w:r>
        <w:rPr>
          <w:b/>
          <w:bCs/>
          <w:color w:val="222222"/>
        </w:rPr>
        <w:t>XmlDom</w:t>
      </w:r>
      <w:proofErr w:type="spellEnd"/>
      <w:r>
        <w:rPr>
          <w:b/>
          <w:bCs/>
          <w:color w:val="222222"/>
        </w:rPr>
        <w:t xml:space="preserve"> = </w:t>
      </w:r>
      <w:proofErr w:type="spellStart"/>
      <w:r>
        <w:rPr>
          <w:b/>
          <w:bCs/>
          <w:color w:val="222222"/>
        </w:rPr>
        <w:t>processor.transformToDocument</w:t>
      </w:r>
      <w:proofErr w:type="spellEnd"/>
      <w:r>
        <w:rPr>
          <w:b/>
          <w:bCs/>
          <w:color w:val="222222"/>
        </w:rPr>
        <w:t>(xml)</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w:t>
      </w:r>
      <w:proofErr w:type="spellStart"/>
      <w:r>
        <w:rPr>
          <w:b/>
          <w:bCs/>
          <w:color w:val="222222"/>
        </w:rPr>
        <w:t>serializer</w:t>
      </w:r>
      <w:proofErr w:type="spellEnd"/>
      <w:r>
        <w:rPr>
          <w:b/>
          <w:bCs/>
          <w:color w:val="222222"/>
        </w:rPr>
        <w:t xml:space="preserve"> = new </w:t>
      </w:r>
      <w:proofErr w:type="spellStart"/>
      <w:r>
        <w:rPr>
          <w:b/>
          <w:bCs/>
          <w:color w:val="222222"/>
        </w:rPr>
        <w:t>XMLSerializer</w:t>
      </w:r>
      <w:proofErr w:type="spellEnd"/>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output = </w:t>
      </w:r>
      <w:proofErr w:type="spellStart"/>
      <w:r>
        <w:rPr>
          <w:b/>
          <w:bCs/>
          <w:color w:val="222222"/>
        </w:rPr>
        <w:t>serializer.serializeToString</w:t>
      </w:r>
      <w:proofErr w:type="spellEnd"/>
      <w:r>
        <w:rPr>
          <w:b/>
          <w:bCs/>
          <w:color w:val="222222"/>
        </w:rPr>
        <w:t>(</w:t>
      </w:r>
      <w:proofErr w:type="spellStart"/>
      <w:r>
        <w:rPr>
          <w:b/>
          <w:bCs/>
          <w:color w:val="222222"/>
        </w:rPr>
        <w:t>XmlDom.documentElement</w:t>
      </w:r>
      <w:proofErr w:type="spellEnd"/>
      <w:r>
        <w:rPr>
          <w:b/>
          <w:bCs/>
          <w:color w:val="222222"/>
        </w:rPr>
        <w:t>);</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b/>
          <w:bCs/>
          <w:color w:val="222222"/>
        </w:rPr>
      </w:pPr>
      <w:r>
        <w:rPr>
          <w:b/>
          <w:bCs/>
          <w:color w:val="222222"/>
        </w:rPr>
        <w:t xml:space="preserve"> </w:t>
      </w:r>
      <w:proofErr w:type="spellStart"/>
      <w:proofErr w:type="gramStart"/>
      <w:r>
        <w:rPr>
          <w:b/>
          <w:bCs/>
          <w:color w:val="222222"/>
        </w:rPr>
        <w:t>var</w:t>
      </w:r>
      <w:proofErr w:type="spellEnd"/>
      <w:proofErr w:type="gramEnd"/>
      <w:r>
        <w:rPr>
          <w:b/>
          <w:bCs/>
          <w:color w:val="222222"/>
        </w:rPr>
        <w:t xml:space="preserve"> </w:t>
      </w:r>
      <w:proofErr w:type="spellStart"/>
      <w:r>
        <w:rPr>
          <w:b/>
          <w:bCs/>
          <w:color w:val="222222"/>
        </w:rPr>
        <w:t>outputDiv</w:t>
      </w:r>
      <w:proofErr w:type="spellEnd"/>
      <w:r>
        <w:rPr>
          <w:b/>
          <w:bCs/>
          <w:color w:val="222222"/>
        </w:rPr>
        <w:t xml:space="preserve"> = </w:t>
      </w:r>
      <w:proofErr w:type="spellStart"/>
      <w:r>
        <w:rPr>
          <w:b/>
          <w:bCs/>
          <w:color w:val="222222"/>
        </w:rPr>
        <w:t>document.getElementById</w:t>
      </w:r>
      <w:proofErr w:type="spellEnd"/>
      <w:r>
        <w:rPr>
          <w:b/>
          <w:bCs/>
          <w:color w:val="222222"/>
        </w:rPr>
        <w:t>("Output");</w:t>
      </w:r>
    </w:p>
    <w:p w:rsidR="00844241" w:rsidRDefault="00844241" w:rsidP="00844241">
      <w:pPr>
        <w:pStyle w:val="HTMLPreformatted"/>
        <w:shd w:val="clear" w:color="auto" w:fill="EEEEEE"/>
        <w:rPr>
          <w:b/>
          <w:bCs/>
          <w:color w:val="222222"/>
        </w:rPr>
      </w:pPr>
      <w:r>
        <w:rPr>
          <w:b/>
          <w:bCs/>
          <w:color w:val="222222"/>
        </w:rPr>
        <w:t xml:space="preserve"> </w:t>
      </w:r>
    </w:p>
    <w:p w:rsidR="00844241" w:rsidRDefault="00844241" w:rsidP="00844241">
      <w:pPr>
        <w:pStyle w:val="HTMLPreformatted"/>
        <w:shd w:val="clear" w:color="auto" w:fill="EEEEEE"/>
        <w:rPr>
          <w:color w:val="222222"/>
        </w:rPr>
      </w:pPr>
      <w:r>
        <w:rPr>
          <w:b/>
          <w:bCs/>
          <w:color w:val="222222"/>
        </w:rPr>
        <w:t xml:space="preserve"> </w:t>
      </w:r>
      <w:proofErr w:type="spellStart"/>
      <w:r>
        <w:rPr>
          <w:b/>
          <w:bCs/>
          <w:color w:val="222222"/>
        </w:rPr>
        <w:t>outputDiv.innerHTML</w:t>
      </w:r>
      <w:proofErr w:type="spellEnd"/>
      <w:r>
        <w:rPr>
          <w:b/>
          <w:bCs/>
          <w:color w:val="222222"/>
        </w:rPr>
        <w:t xml:space="preserve"> = output;</w:t>
      </w:r>
    </w:p>
    <w:p w:rsidR="00844241" w:rsidRDefault="00844241" w:rsidP="00844241">
      <w:pPr>
        <w:pStyle w:val="HTMLPreformatted"/>
        <w:shd w:val="clear" w:color="auto" w:fill="EEEEEE"/>
        <w:rPr>
          <w:color w:val="222222"/>
        </w:rPr>
      </w:pPr>
      <w:r>
        <w:rPr>
          <w:color w:val="222222"/>
        </w:rPr>
        <w:t>}</w:t>
      </w:r>
    </w:p>
    <w:p w:rsidR="00844241" w:rsidRDefault="00844241" w:rsidP="00844241">
      <w:pPr>
        <w:pStyle w:val="HTMLPreformatted"/>
        <w:shd w:val="clear" w:color="auto" w:fill="EEEEEE"/>
        <w:rPr>
          <w:color w:val="222222"/>
        </w:rPr>
      </w:pPr>
      <w:r>
        <w:rPr>
          <w:color w:val="222222"/>
        </w:rPr>
        <w:t>&lt;/script&gt;</w:t>
      </w:r>
    </w:p>
    <w:p w:rsidR="00844241" w:rsidRDefault="00844241" w:rsidP="00844241">
      <w:pPr>
        <w:pStyle w:val="HTMLPreformatted"/>
        <w:shd w:val="clear" w:color="auto" w:fill="EEEEEE"/>
        <w:rPr>
          <w:color w:val="222222"/>
        </w:rPr>
      </w:pPr>
      <w:r>
        <w:rPr>
          <w:color w:val="222222"/>
        </w:rPr>
        <w:t>&lt;</w:t>
      </w:r>
      <w:proofErr w:type="gramStart"/>
      <w:r>
        <w:rPr>
          <w:color w:val="222222"/>
        </w:rPr>
        <w:t>title&gt;</w:t>
      </w:r>
      <w:proofErr w:type="gramEnd"/>
      <w:r>
        <w:rPr>
          <w:color w:val="222222"/>
        </w:rPr>
        <w:t xml:space="preserve">XSLT with </w:t>
      </w:r>
      <w:proofErr w:type="spellStart"/>
      <w:r>
        <w:rPr>
          <w:color w:val="222222"/>
        </w:rPr>
        <w:t>Sarissa</w:t>
      </w:r>
      <w:proofErr w:type="spellEnd"/>
      <w:r>
        <w:rPr>
          <w:color w:val="222222"/>
        </w:rPr>
        <w:t>&lt;/title&gt;</w:t>
      </w:r>
    </w:p>
    <w:p w:rsidR="00844241" w:rsidRDefault="00844241" w:rsidP="00844241">
      <w:pPr>
        <w:pStyle w:val="HTMLPreformatted"/>
        <w:shd w:val="clear" w:color="auto" w:fill="EEEEEE"/>
        <w:rPr>
          <w:color w:val="222222"/>
        </w:rPr>
      </w:pPr>
      <w:r>
        <w:rPr>
          <w:color w:val="222222"/>
        </w:rPr>
        <w:t>&lt;/head&gt;</w:t>
      </w:r>
    </w:p>
    <w:p w:rsidR="00844241" w:rsidRDefault="00844241" w:rsidP="00844241">
      <w:pPr>
        <w:pStyle w:val="HTMLPreformatted"/>
        <w:shd w:val="clear" w:color="auto" w:fill="EEEEEE"/>
        <w:rPr>
          <w:color w:val="222222"/>
        </w:rPr>
      </w:pPr>
      <w:r>
        <w:rPr>
          <w:color w:val="222222"/>
        </w:rPr>
        <w:t xml:space="preserve">&lt;body </w:t>
      </w:r>
      <w:proofErr w:type="spellStart"/>
      <w:r>
        <w:rPr>
          <w:color w:val="222222"/>
        </w:rPr>
        <w:t>onload</w:t>
      </w:r>
      <w:proofErr w:type="spellEnd"/>
      <w:r>
        <w:rPr>
          <w:color w:val="222222"/>
        </w:rPr>
        <w:t>="</w:t>
      </w:r>
      <w:proofErr w:type="spellStart"/>
      <w:proofErr w:type="gramStart"/>
      <w:r>
        <w:rPr>
          <w:color w:val="222222"/>
        </w:rPr>
        <w:t>XsltTransform</w:t>
      </w:r>
      <w:proofErr w:type="spellEnd"/>
      <w:r>
        <w:rPr>
          <w:color w:val="222222"/>
        </w:rPr>
        <w:t>(</w:t>
      </w:r>
      <w:proofErr w:type="gramEnd"/>
      <w:r>
        <w:rPr>
          <w:color w:val="222222"/>
        </w:rPr>
        <w:t>);"&gt;</w:t>
      </w:r>
    </w:p>
    <w:p w:rsidR="00844241" w:rsidRDefault="00844241" w:rsidP="00844241">
      <w:pPr>
        <w:pStyle w:val="HTMLPreformatted"/>
        <w:shd w:val="clear" w:color="auto" w:fill="EEEEEE"/>
        <w:rPr>
          <w:color w:val="222222"/>
        </w:rPr>
      </w:pPr>
      <w:r>
        <w:rPr>
          <w:color w:val="222222"/>
        </w:rPr>
        <w:t>&lt;div id="Output"&gt;&lt;/div&gt;</w:t>
      </w:r>
    </w:p>
    <w:p w:rsidR="00844241" w:rsidRDefault="00844241" w:rsidP="00844241">
      <w:pPr>
        <w:pStyle w:val="HTMLPreformatted"/>
        <w:shd w:val="clear" w:color="auto" w:fill="EEEEEE"/>
        <w:rPr>
          <w:color w:val="222222"/>
        </w:rPr>
      </w:pPr>
      <w:r>
        <w:rPr>
          <w:color w:val="222222"/>
        </w:rPr>
        <w:t>&lt;/body&gt;</w:t>
      </w:r>
    </w:p>
    <w:p w:rsidR="00844241" w:rsidRDefault="00844241" w:rsidP="00844241">
      <w:pPr>
        <w:pStyle w:val="HTMLPreformatted"/>
        <w:shd w:val="clear" w:color="auto" w:fill="EEEEEE"/>
        <w:rPr>
          <w:color w:val="222222"/>
        </w:rPr>
      </w:pPr>
      <w:r>
        <w:rPr>
          <w:color w:val="222222"/>
        </w:rPr>
        <w:t>&lt;/html&gt;</w:t>
      </w:r>
    </w:p>
    <w:p w:rsidR="00844241" w:rsidRDefault="00844241" w:rsidP="00844241">
      <w:pPr>
        <w:pStyle w:val="Heading2"/>
        <w:pBdr>
          <w:top w:val="single" w:sz="4" w:space="2" w:color="000066"/>
          <w:bottom w:val="dotted" w:sz="4" w:space="2" w:color="000066"/>
        </w:pBdr>
        <w:shd w:val="clear" w:color="auto" w:fill="EEEEFF"/>
        <w:spacing w:before="240" w:after="240"/>
        <w:rPr>
          <w:rFonts w:ascii="Arial" w:hAnsi="Arial" w:cs="Arial"/>
          <w:i/>
          <w:iCs/>
          <w:color w:val="000066"/>
          <w:sz w:val="18"/>
          <w:szCs w:val="18"/>
        </w:rPr>
      </w:pPr>
      <w:r>
        <w:rPr>
          <w:rFonts w:ascii="Arial" w:hAnsi="Arial" w:cs="Arial"/>
          <w:i/>
          <w:iCs/>
          <w:color w:val="000066"/>
          <w:sz w:val="18"/>
          <w:szCs w:val="18"/>
        </w:rPr>
        <w:t xml:space="preserve">Exercise: XSLT Transformations with </w:t>
      </w:r>
      <w:proofErr w:type="spellStart"/>
      <w:r>
        <w:rPr>
          <w:rFonts w:ascii="Arial" w:hAnsi="Arial" w:cs="Arial"/>
          <w:i/>
          <w:iCs/>
          <w:color w:val="000066"/>
          <w:sz w:val="18"/>
          <w:szCs w:val="18"/>
        </w:rPr>
        <w:t>Sarissa</w:t>
      </w:r>
      <w:proofErr w:type="spellEnd"/>
    </w:p>
    <w:p w:rsidR="00844241" w:rsidRDefault="00844241" w:rsidP="00844241">
      <w:pPr>
        <w:shd w:val="clear" w:color="auto" w:fill="EEEEEE"/>
        <w:rPr>
          <w:ins w:id="12" w:author="Unknown"/>
          <w:rFonts w:ascii="Arial" w:hAnsi="Arial" w:cs="Arial"/>
          <w:i/>
          <w:iCs/>
          <w:color w:val="222222"/>
          <w:sz w:val="16"/>
          <w:szCs w:val="16"/>
        </w:rPr>
      </w:pPr>
      <w:ins w:id="13" w:author="Unknown">
        <w:r>
          <w:rPr>
            <w:rFonts w:ascii="Arial" w:hAnsi="Arial" w:cs="Arial"/>
            <w:i/>
            <w:iCs/>
            <w:color w:val="222222"/>
            <w:sz w:val="16"/>
            <w:szCs w:val="16"/>
          </w:rPr>
          <w:t>Duration: 15 to 25 minutes.</w:t>
        </w:r>
      </w:ins>
    </w:p>
    <w:p w:rsidR="00844241" w:rsidRDefault="00844241" w:rsidP="00844241">
      <w:pPr>
        <w:pStyle w:val="NormalWeb"/>
        <w:shd w:val="clear" w:color="auto" w:fill="EEEEEE"/>
        <w:spacing w:before="120" w:beforeAutospacing="0" w:after="120" w:afterAutospacing="0"/>
        <w:ind w:left="120" w:right="120"/>
        <w:rPr>
          <w:ins w:id="14" w:author="Unknown"/>
          <w:rFonts w:ascii="Arial" w:hAnsi="Arial" w:cs="Arial"/>
          <w:color w:val="222222"/>
          <w:sz w:val="16"/>
          <w:szCs w:val="16"/>
        </w:rPr>
      </w:pPr>
      <w:ins w:id="15" w:author="Unknown">
        <w:r>
          <w:rPr>
            <w:rFonts w:ascii="Arial" w:hAnsi="Arial" w:cs="Arial"/>
            <w:color w:val="222222"/>
            <w:sz w:val="16"/>
            <w:szCs w:val="16"/>
          </w:rPr>
          <w:t xml:space="preserve">In this exercise, you will use the </w:t>
        </w:r>
        <w:proofErr w:type="spellStart"/>
        <w:r>
          <w:rPr>
            <w:rFonts w:ascii="Arial" w:hAnsi="Arial" w:cs="Arial"/>
            <w:color w:val="222222"/>
            <w:sz w:val="16"/>
            <w:szCs w:val="16"/>
          </w:rPr>
          <w:t>Sarissa</w:t>
        </w:r>
        <w:proofErr w:type="spellEnd"/>
        <w:r>
          <w:rPr>
            <w:rFonts w:ascii="Arial" w:hAnsi="Arial" w:cs="Arial"/>
            <w:color w:val="222222"/>
            <w:sz w:val="16"/>
            <w:szCs w:val="16"/>
          </w:rPr>
          <w:t xml:space="preserve"> library to create a page that gives the user two views of the same data. When the page loads, it should display two links, one that reads "Table" and another that reads "List".</w:t>
        </w:r>
      </w:ins>
    </w:p>
    <w:p w:rsidR="00844241" w:rsidRDefault="00844241" w:rsidP="00844241">
      <w:pPr>
        <w:pStyle w:val="NormalWeb"/>
        <w:shd w:val="clear" w:color="auto" w:fill="EEEEEE"/>
        <w:spacing w:before="120" w:beforeAutospacing="0" w:after="120" w:afterAutospacing="0"/>
        <w:ind w:left="120" w:right="120"/>
        <w:rPr>
          <w:ins w:id="16" w:author="Unknown"/>
          <w:rFonts w:ascii="Arial" w:hAnsi="Arial" w:cs="Arial"/>
          <w:color w:val="222222"/>
          <w:sz w:val="16"/>
          <w:szCs w:val="16"/>
        </w:rPr>
      </w:pPr>
      <w:ins w:id="17" w:author="Unknown">
        <w:r>
          <w:rPr>
            <w:rFonts w:ascii="Arial" w:hAnsi="Arial" w:cs="Arial"/>
            <w:color w:val="222222"/>
            <w:sz w:val="16"/>
            <w:szCs w:val="16"/>
          </w:rPr>
          <w:lastRenderedPageBreak/>
          <w:t>When the "Table" link is clicked, the Beatles are displayed in a table.</w:t>
        </w:r>
      </w:ins>
      <w:r>
        <w:rPr>
          <w:rFonts w:ascii="Arial" w:hAnsi="Arial" w:cs="Arial"/>
          <w:noProof/>
          <w:color w:val="222222"/>
          <w:sz w:val="16"/>
          <w:szCs w:val="16"/>
        </w:rPr>
        <w:drawing>
          <wp:inline distT="0" distB="0" distL="0" distR="0">
            <wp:extent cx="2456815" cy="2719070"/>
            <wp:effectExtent l="19050" t="0" r="635" b="0"/>
            <wp:docPr id="8" name="Picture 8" descr="http://www.learn-ajax-tutorial.com/Images/BeatlesTabl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www.learn-ajax-tutorial.com/Images/BeatlesTable.gif"/>
                    <pic:cNvPicPr>
                      <a:picLocks noChangeAspect="1" noChangeArrowheads="1"/>
                    </pic:cNvPicPr>
                  </pic:nvPicPr>
                  <pic:blipFill>
                    <a:blip r:embed="rId31"/>
                    <a:srcRect/>
                    <a:stretch>
                      <a:fillRect/>
                    </a:stretch>
                  </pic:blipFill>
                  <pic:spPr bwMode="auto">
                    <a:xfrm>
                      <a:off x="0" y="0"/>
                      <a:ext cx="2456815" cy="2719070"/>
                    </a:xfrm>
                    <a:prstGeom prst="rect">
                      <a:avLst/>
                    </a:prstGeom>
                    <a:noFill/>
                    <a:ln w="9525">
                      <a:noFill/>
                      <a:miter lim="800000"/>
                      <a:headEnd/>
                      <a:tailEnd/>
                    </a:ln>
                  </pic:spPr>
                </pic:pic>
              </a:graphicData>
            </a:graphic>
          </wp:inline>
        </w:drawing>
      </w:r>
    </w:p>
    <w:p w:rsidR="00844241" w:rsidRDefault="00844241" w:rsidP="00844241">
      <w:pPr>
        <w:pStyle w:val="NormalWeb"/>
        <w:shd w:val="clear" w:color="auto" w:fill="EEEEEE"/>
        <w:spacing w:before="120" w:beforeAutospacing="0" w:after="120" w:afterAutospacing="0"/>
        <w:ind w:left="120" w:right="120"/>
        <w:rPr>
          <w:ins w:id="18" w:author="Unknown"/>
          <w:rFonts w:ascii="Arial" w:hAnsi="Arial" w:cs="Arial"/>
          <w:color w:val="222222"/>
          <w:sz w:val="16"/>
          <w:szCs w:val="16"/>
        </w:rPr>
      </w:pPr>
      <w:ins w:id="19" w:author="Unknown">
        <w:r>
          <w:rPr>
            <w:rFonts w:ascii="Arial" w:hAnsi="Arial" w:cs="Arial"/>
            <w:color w:val="222222"/>
            <w:sz w:val="16"/>
            <w:szCs w:val="16"/>
          </w:rPr>
          <w:t>When the "List" link is clicked, the Beatles are displayed as a list.</w:t>
        </w:r>
      </w:ins>
      <w:r>
        <w:rPr>
          <w:rFonts w:ascii="Arial" w:hAnsi="Arial" w:cs="Arial"/>
          <w:noProof/>
          <w:color w:val="222222"/>
          <w:sz w:val="16"/>
          <w:szCs w:val="16"/>
        </w:rPr>
        <w:drawing>
          <wp:inline distT="0" distB="0" distL="0" distR="0">
            <wp:extent cx="2456815" cy="2719070"/>
            <wp:effectExtent l="19050" t="0" r="635" b="0"/>
            <wp:docPr id="9" name="Picture 9" descr="http://www.learn-ajax-tutorial.com/Images/BeatlesLis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learn-ajax-tutorial.com/Images/BeatlesList.gif"/>
                    <pic:cNvPicPr>
                      <a:picLocks noChangeAspect="1" noChangeArrowheads="1"/>
                    </pic:cNvPicPr>
                  </pic:nvPicPr>
                  <pic:blipFill>
                    <a:blip r:embed="rId32"/>
                    <a:srcRect/>
                    <a:stretch>
                      <a:fillRect/>
                    </a:stretch>
                  </pic:blipFill>
                  <pic:spPr bwMode="auto">
                    <a:xfrm>
                      <a:off x="0" y="0"/>
                      <a:ext cx="2456815" cy="2719070"/>
                    </a:xfrm>
                    <a:prstGeom prst="rect">
                      <a:avLst/>
                    </a:prstGeom>
                    <a:noFill/>
                    <a:ln w="9525">
                      <a:noFill/>
                      <a:miter lim="800000"/>
                      <a:headEnd/>
                      <a:tailEnd/>
                    </a:ln>
                  </pic:spPr>
                </pic:pic>
              </a:graphicData>
            </a:graphic>
          </wp:inline>
        </w:drawing>
      </w:r>
    </w:p>
    <w:p w:rsidR="00844241" w:rsidRDefault="00844241" w:rsidP="00844241">
      <w:pPr>
        <w:pStyle w:val="NormalWeb"/>
        <w:shd w:val="clear" w:color="auto" w:fill="EEEEEE"/>
        <w:spacing w:before="0" w:beforeAutospacing="0" w:after="0" w:afterAutospacing="0"/>
        <w:ind w:left="120" w:right="120"/>
        <w:rPr>
          <w:ins w:id="20" w:author="Unknown"/>
          <w:rFonts w:ascii="Arial" w:hAnsi="Arial" w:cs="Arial"/>
          <w:color w:val="222222"/>
          <w:sz w:val="16"/>
          <w:szCs w:val="16"/>
        </w:rPr>
      </w:pPr>
      <w:ins w:id="21" w:author="Unknown">
        <w:r>
          <w:rPr>
            <w:rFonts w:ascii="Arial" w:hAnsi="Arial" w:cs="Arial"/>
            <w:color w:val="222222"/>
            <w:sz w:val="16"/>
            <w:szCs w:val="16"/>
          </w:rPr>
          <w:t>The XML and XSLT documents are created already (</w:t>
        </w:r>
        <w:r>
          <w:rPr>
            <w:rStyle w:val="filepath"/>
            <w:rFonts w:ascii="Arial" w:hAnsi="Arial" w:cs="Arial"/>
            <w:color w:val="0000FF"/>
            <w:sz w:val="16"/>
            <w:szCs w:val="16"/>
            <w:u w:val="single"/>
          </w:rPr>
          <w:t>Beatles.xml</w:t>
        </w:r>
        <w:r>
          <w:rPr>
            <w:rFonts w:ascii="Arial" w:hAnsi="Arial" w:cs="Arial"/>
            <w:color w:val="222222"/>
            <w:sz w:val="16"/>
            <w:szCs w:val="16"/>
          </w:rPr>
          <w:t>,</w:t>
        </w:r>
        <w:r>
          <w:rPr>
            <w:rStyle w:val="apple-converted-space"/>
            <w:rFonts w:ascii="Arial" w:hAnsi="Arial" w:cs="Arial"/>
            <w:color w:val="222222"/>
            <w:sz w:val="16"/>
            <w:szCs w:val="16"/>
          </w:rPr>
          <w:t> </w:t>
        </w:r>
        <w:r>
          <w:rPr>
            <w:rStyle w:val="filepath"/>
            <w:rFonts w:ascii="Arial" w:hAnsi="Arial" w:cs="Arial"/>
            <w:color w:val="0000FF"/>
            <w:sz w:val="16"/>
            <w:szCs w:val="16"/>
            <w:u w:val="single"/>
          </w:rPr>
          <w:t>Table.xsl</w:t>
        </w:r>
        <w:r>
          <w:rPr>
            <w:rFonts w:ascii="Arial" w:hAnsi="Arial" w:cs="Arial"/>
            <w:color w:val="222222"/>
            <w:sz w:val="16"/>
            <w:szCs w:val="16"/>
          </w:rPr>
          <w:t>, and</w:t>
        </w:r>
        <w:r>
          <w:rPr>
            <w:rStyle w:val="apple-converted-space"/>
            <w:rFonts w:ascii="Arial" w:hAnsi="Arial" w:cs="Arial"/>
            <w:color w:val="222222"/>
            <w:sz w:val="16"/>
            <w:szCs w:val="16"/>
          </w:rPr>
          <w:t> </w:t>
        </w:r>
        <w:r>
          <w:rPr>
            <w:rStyle w:val="filepath"/>
            <w:rFonts w:ascii="Arial" w:hAnsi="Arial" w:cs="Arial"/>
            <w:color w:val="0000FF"/>
            <w:sz w:val="16"/>
            <w:szCs w:val="16"/>
            <w:u w:val="single"/>
          </w:rPr>
          <w:t>List.xsl</w:t>
        </w:r>
        <w:r>
          <w:rPr>
            <w:rFonts w:ascii="Arial" w:hAnsi="Arial" w:cs="Arial"/>
            <w:color w:val="222222"/>
            <w:sz w:val="16"/>
            <w:szCs w:val="16"/>
          </w:rPr>
          <w:t>). Your job is to finish</w:t>
        </w:r>
        <w:r>
          <w:rPr>
            <w:rStyle w:val="filepath"/>
            <w:rFonts w:ascii="Arial" w:hAnsi="Arial" w:cs="Arial"/>
            <w:color w:val="0000FF"/>
            <w:sz w:val="16"/>
            <w:szCs w:val="16"/>
            <w:u w:val="single"/>
          </w:rPr>
          <w:t>Beatles.html</w:t>
        </w:r>
        <w:r>
          <w:rPr>
            <w:rFonts w:ascii="Arial" w:hAnsi="Arial" w:cs="Arial"/>
            <w:color w:val="222222"/>
            <w:sz w:val="16"/>
            <w:szCs w:val="16"/>
          </w:rPr>
          <w:t>.</w:t>
        </w:r>
      </w:ins>
    </w:p>
    <w:p w:rsidR="00844241" w:rsidRDefault="00844241" w:rsidP="00844241">
      <w:pPr>
        <w:numPr>
          <w:ilvl w:val="0"/>
          <w:numId w:val="4"/>
        </w:numPr>
        <w:shd w:val="clear" w:color="auto" w:fill="EEEEEE"/>
        <w:spacing w:after="0" w:line="240" w:lineRule="auto"/>
        <w:ind w:right="720"/>
        <w:rPr>
          <w:ins w:id="22" w:author="Unknown"/>
          <w:rFonts w:ascii="Arial" w:hAnsi="Arial" w:cs="Arial"/>
          <w:color w:val="222222"/>
          <w:sz w:val="16"/>
          <w:szCs w:val="16"/>
        </w:rPr>
      </w:pPr>
      <w:ins w:id="23" w:author="Unknown">
        <w:r>
          <w:rPr>
            <w:rFonts w:ascii="Arial" w:hAnsi="Arial" w:cs="Arial"/>
            <w:color w:val="222222"/>
            <w:sz w:val="16"/>
            <w:szCs w:val="16"/>
          </w:rPr>
          <w:t>Open</w:t>
        </w:r>
        <w:r>
          <w:rPr>
            <w:rStyle w:val="apple-converted-space"/>
            <w:rFonts w:ascii="Arial" w:hAnsi="Arial" w:cs="Arial"/>
            <w:color w:val="222222"/>
            <w:sz w:val="16"/>
            <w:szCs w:val="16"/>
          </w:rPr>
          <w:t> </w:t>
        </w:r>
        <w:r>
          <w:rPr>
            <w:rStyle w:val="filepath"/>
            <w:rFonts w:ascii="Arial" w:hAnsi="Arial" w:cs="Arial"/>
            <w:color w:val="0000FF"/>
            <w:sz w:val="16"/>
            <w:szCs w:val="16"/>
            <w:u w:val="single"/>
          </w:rPr>
          <w:t>XSLT/Exercises/Beatles.html</w:t>
        </w:r>
        <w:r>
          <w:rPr>
            <w:rStyle w:val="apple-converted-space"/>
            <w:rFonts w:ascii="Arial" w:hAnsi="Arial" w:cs="Arial"/>
            <w:color w:val="222222"/>
            <w:sz w:val="16"/>
            <w:szCs w:val="16"/>
          </w:rPr>
          <w:t> </w:t>
        </w:r>
        <w:r>
          <w:rPr>
            <w:rFonts w:ascii="Arial" w:hAnsi="Arial" w:cs="Arial"/>
            <w:color w:val="222222"/>
            <w:sz w:val="16"/>
            <w:szCs w:val="16"/>
          </w:rPr>
          <w:t>in your editor.</w:t>
        </w:r>
      </w:ins>
    </w:p>
    <w:p w:rsidR="00844241" w:rsidRDefault="00844241" w:rsidP="00844241">
      <w:pPr>
        <w:numPr>
          <w:ilvl w:val="0"/>
          <w:numId w:val="4"/>
        </w:numPr>
        <w:shd w:val="clear" w:color="auto" w:fill="EEEEEE"/>
        <w:spacing w:after="0" w:line="240" w:lineRule="auto"/>
        <w:ind w:right="720"/>
        <w:rPr>
          <w:ins w:id="24" w:author="Unknown"/>
          <w:rFonts w:ascii="Arial" w:hAnsi="Arial" w:cs="Arial"/>
          <w:color w:val="222222"/>
          <w:sz w:val="16"/>
          <w:szCs w:val="16"/>
        </w:rPr>
      </w:pPr>
      <w:ins w:id="25" w:author="Unknown">
        <w:r>
          <w:rPr>
            <w:rFonts w:ascii="Arial" w:hAnsi="Arial" w:cs="Arial"/>
            <w:color w:val="222222"/>
            <w:sz w:val="16"/>
            <w:szCs w:val="16"/>
          </w:rPr>
          <w:t>Write the JavaScript code to create the transformations.</w:t>
        </w:r>
      </w:ins>
    </w:p>
    <w:p w:rsidR="00844241" w:rsidRDefault="00844241" w:rsidP="00844241">
      <w:pPr>
        <w:numPr>
          <w:ilvl w:val="0"/>
          <w:numId w:val="4"/>
        </w:numPr>
        <w:shd w:val="clear" w:color="auto" w:fill="EEEEEE"/>
        <w:spacing w:after="0" w:line="240" w:lineRule="auto"/>
        <w:ind w:right="720"/>
        <w:rPr>
          <w:ins w:id="26" w:author="Unknown"/>
          <w:rFonts w:ascii="Arial" w:hAnsi="Arial" w:cs="Arial"/>
          <w:color w:val="222222"/>
          <w:sz w:val="16"/>
          <w:szCs w:val="16"/>
        </w:rPr>
      </w:pPr>
      <w:ins w:id="27" w:author="Unknown">
        <w:r>
          <w:rPr>
            <w:rFonts w:ascii="Arial" w:hAnsi="Arial" w:cs="Arial"/>
            <w:color w:val="222222"/>
            <w:sz w:val="16"/>
            <w:szCs w:val="16"/>
          </w:rPr>
          <w:t>Test your solution in a browser.</w:t>
        </w:r>
      </w:ins>
    </w:p>
    <w:p w:rsidR="00844241" w:rsidRDefault="00844241" w:rsidP="00844241">
      <w:pPr>
        <w:pStyle w:val="Heading2"/>
        <w:pBdr>
          <w:top w:val="single" w:sz="4" w:space="2" w:color="000066"/>
          <w:bottom w:val="dotted" w:sz="4" w:space="2" w:color="000066"/>
        </w:pBdr>
        <w:shd w:val="clear" w:color="auto" w:fill="EEEEFF"/>
        <w:spacing w:before="240" w:after="240"/>
        <w:rPr>
          <w:ins w:id="28" w:author="Unknown"/>
          <w:rFonts w:ascii="Arial" w:hAnsi="Arial" w:cs="Arial"/>
          <w:i/>
          <w:iCs/>
          <w:color w:val="000066"/>
          <w:sz w:val="18"/>
          <w:szCs w:val="18"/>
        </w:rPr>
      </w:pPr>
      <w:ins w:id="29" w:author="Unknown">
        <w:r>
          <w:rPr>
            <w:rFonts w:ascii="Arial" w:hAnsi="Arial" w:cs="Arial"/>
            <w:i/>
            <w:iCs/>
            <w:color w:val="000066"/>
            <w:sz w:val="18"/>
            <w:szCs w:val="18"/>
          </w:rPr>
          <w:t>Code Sample: XSLT/Exercises/Beatles.html</w:t>
        </w:r>
      </w:ins>
    </w:p>
    <w:p w:rsidR="00844241" w:rsidRDefault="00844241" w:rsidP="00844241">
      <w:pPr>
        <w:pStyle w:val="HTMLPreformatted"/>
        <w:shd w:val="clear" w:color="auto" w:fill="EEEEEE"/>
        <w:rPr>
          <w:ins w:id="30" w:author="Unknown"/>
          <w:color w:val="222222"/>
        </w:rPr>
      </w:pPr>
      <w:ins w:id="31" w:author="Unknown">
        <w:r>
          <w:rPr>
            <w:color w:val="222222"/>
          </w:rPr>
          <w:t>&lt;</w:t>
        </w:r>
        <w:proofErr w:type="gramStart"/>
        <w:r>
          <w:rPr>
            <w:color w:val="222222"/>
          </w:rPr>
          <w:t>html</w:t>
        </w:r>
        <w:proofErr w:type="gramEnd"/>
        <w:r>
          <w:rPr>
            <w:color w:val="222222"/>
          </w:rPr>
          <w:t>&gt;</w:t>
        </w:r>
      </w:ins>
    </w:p>
    <w:p w:rsidR="00844241" w:rsidRDefault="00844241" w:rsidP="00844241">
      <w:pPr>
        <w:pStyle w:val="HTMLPreformatted"/>
        <w:shd w:val="clear" w:color="auto" w:fill="EEEEEE"/>
        <w:rPr>
          <w:ins w:id="32" w:author="Unknown"/>
          <w:color w:val="222222"/>
        </w:rPr>
      </w:pPr>
      <w:ins w:id="33" w:author="Unknown">
        <w:r>
          <w:rPr>
            <w:color w:val="222222"/>
          </w:rPr>
          <w:t>&lt;</w:t>
        </w:r>
        <w:proofErr w:type="gramStart"/>
        <w:r>
          <w:rPr>
            <w:color w:val="222222"/>
          </w:rPr>
          <w:t>head</w:t>
        </w:r>
        <w:proofErr w:type="gramEnd"/>
        <w:r>
          <w:rPr>
            <w:color w:val="222222"/>
          </w:rPr>
          <w:t>&gt;</w:t>
        </w:r>
      </w:ins>
    </w:p>
    <w:p w:rsidR="00844241" w:rsidRDefault="00844241" w:rsidP="00844241">
      <w:pPr>
        <w:pStyle w:val="HTMLPreformatted"/>
        <w:shd w:val="clear" w:color="auto" w:fill="EEEEEE"/>
        <w:rPr>
          <w:ins w:id="34" w:author="Unknown"/>
          <w:color w:val="222222"/>
        </w:rPr>
      </w:pPr>
      <w:ins w:id="35" w:author="Unknown">
        <w:r>
          <w:rPr>
            <w:color w:val="222222"/>
          </w:rPr>
          <w:t>&lt;script type="text/</w:t>
        </w:r>
        <w:proofErr w:type="spellStart"/>
        <w:r>
          <w:rPr>
            <w:color w:val="222222"/>
          </w:rPr>
          <w:t>javascript</w:t>
        </w:r>
        <w:proofErr w:type="spellEnd"/>
        <w:r>
          <w:rPr>
            <w:color w:val="222222"/>
          </w:rPr>
          <w:t xml:space="preserve">" </w:t>
        </w:r>
        <w:proofErr w:type="spellStart"/>
        <w:r>
          <w:rPr>
            <w:color w:val="222222"/>
          </w:rPr>
          <w:t>src</w:t>
        </w:r>
        <w:proofErr w:type="spellEnd"/>
        <w:r>
          <w:rPr>
            <w:color w:val="222222"/>
          </w:rPr>
          <w:t>="</w:t>
        </w:r>
        <w:proofErr w:type="gramStart"/>
        <w:r>
          <w:rPr>
            <w:color w:val="222222"/>
          </w:rPr>
          <w:t>..</w:t>
        </w:r>
        <w:proofErr w:type="gramEnd"/>
        <w:r>
          <w:rPr>
            <w:color w:val="222222"/>
          </w:rPr>
          <w:t>/../sarissa.js"&gt;&lt;/script&gt;</w:t>
        </w:r>
      </w:ins>
    </w:p>
    <w:p w:rsidR="00844241" w:rsidRDefault="00844241" w:rsidP="00844241">
      <w:pPr>
        <w:pStyle w:val="HTMLPreformatted"/>
        <w:shd w:val="clear" w:color="auto" w:fill="EEEEEE"/>
        <w:rPr>
          <w:ins w:id="36" w:author="Unknown"/>
          <w:b/>
          <w:bCs/>
          <w:color w:val="222222"/>
        </w:rPr>
      </w:pPr>
      <w:ins w:id="37" w:author="Unknown">
        <w:r>
          <w:rPr>
            <w:color w:val="222222"/>
          </w:rPr>
          <w:t>&lt;script type="text/</w:t>
        </w:r>
        <w:proofErr w:type="spellStart"/>
        <w:r>
          <w:rPr>
            <w:color w:val="222222"/>
          </w:rPr>
          <w:t>javascript</w:t>
        </w:r>
        <w:proofErr w:type="spellEnd"/>
        <w:r>
          <w:rPr>
            <w:color w:val="222222"/>
          </w:rPr>
          <w:t>"&gt;</w:t>
        </w:r>
      </w:ins>
    </w:p>
    <w:p w:rsidR="00844241" w:rsidRDefault="00844241" w:rsidP="00844241">
      <w:pPr>
        <w:pStyle w:val="HTMLPreformatted"/>
        <w:shd w:val="clear" w:color="auto" w:fill="EEEEEE"/>
        <w:rPr>
          <w:ins w:id="38" w:author="Unknown"/>
          <w:color w:val="222222"/>
        </w:rPr>
      </w:pPr>
      <w:ins w:id="39" w:author="Unknown">
        <w:r>
          <w:rPr>
            <w:b/>
            <w:bCs/>
            <w:color w:val="222222"/>
          </w:rPr>
          <w:t xml:space="preserve"> //Write your JavaScript code here.</w:t>
        </w:r>
      </w:ins>
    </w:p>
    <w:p w:rsidR="00844241" w:rsidRDefault="00844241" w:rsidP="00844241">
      <w:pPr>
        <w:pStyle w:val="HTMLPreformatted"/>
        <w:shd w:val="clear" w:color="auto" w:fill="EEEEEE"/>
        <w:rPr>
          <w:ins w:id="40" w:author="Unknown"/>
          <w:color w:val="222222"/>
        </w:rPr>
      </w:pPr>
      <w:ins w:id="41" w:author="Unknown">
        <w:r>
          <w:rPr>
            <w:color w:val="222222"/>
          </w:rPr>
          <w:t>&lt;/script&gt;</w:t>
        </w:r>
      </w:ins>
    </w:p>
    <w:p w:rsidR="00844241" w:rsidRDefault="00844241" w:rsidP="00844241">
      <w:pPr>
        <w:pStyle w:val="HTMLPreformatted"/>
        <w:shd w:val="clear" w:color="auto" w:fill="EEEEEE"/>
        <w:rPr>
          <w:ins w:id="42" w:author="Unknown"/>
          <w:color w:val="222222"/>
        </w:rPr>
      </w:pPr>
      <w:ins w:id="43" w:author="Unknown">
        <w:r>
          <w:rPr>
            <w:color w:val="222222"/>
          </w:rPr>
          <w:t>&lt;</w:t>
        </w:r>
        <w:proofErr w:type="gramStart"/>
        <w:r>
          <w:rPr>
            <w:color w:val="222222"/>
          </w:rPr>
          <w:t>title&gt;</w:t>
        </w:r>
        <w:proofErr w:type="gramEnd"/>
        <w:r>
          <w:rPr>
            <w:color w:val="222222"/>
          </w:rPr>
          <w:t xml:space="preserve">XSLT with </w:t>
        </w:r>
        <w:proofErr w:type="spellStart"/>
        <w:r>
          <w:rPr>
            <w:color w:val="222222"/>
          </w:rPr>
          <w:t>Sarissa</w:t>
        </w:r>
        <w:proofErr w:type="spellEnd"/>
        <w:r>
          <w:rPr>
            <w:color w:val="222222"/>
          </w:rPr>
          <w:t>&lt;/title&gt;</w:t>
        </w:r>
      </w:ins>
    </w:p>
    <w:p w:rsidR="00844241" w:rsidRDefault="00844241" w:rsidP="00844241">
      <w:pPr>
        <w:pStyle w:val="HTMLPreformatted"/>
        <w:shd w:val="clear" w:color="auto" w:fill="EEEEEE"/>
        <w:rPr>
          <w:ins w:id="44" w:author="Unknown"/>
          <w:color w:val="222222"/>
        </w:rPr>
      </w:pPr>
      <w:ins w:id="45" w:author="Unknown">
        <w:r>
          <w:rPr>
            <w:color w:val="222222"/>
          </w:rPr>
          <w:t>&lt;/head&gt;</w:t>
        </w:r>
      </w:ins>
    </w:p>
    <w:p w:rsidR="00844241" w:rsidRDefault="00844241" w:rsidP="00844241">
      <w:pPr>
        <w:pStyle w:val="HTMLPreformatted"/>
        <w:shd w:val="clear" w:color="auto" w:fill="EEEEEE"/>
        <w:rPr>
          <w:ins w:id="46" w:author="Unknown"/>
          <w:color w:val="222222"/>
        </w:rPr>
      </w:pPr>
      <w:ins w:id="47" w:author="Unknown">
        <w:r>
          <w:rPr>
            <w:color w:val="222222"/>
          </w:rPr>
          <w:t xml:space="preserve">&lt;body </w:t>
        </w:r>
        <w:proofErr w:type="spellStart"/>
        <w:r>
          <w:rPr>
            <w:color w:val="222222"/>
          </w:rPr>
          <w:t>onload</w:t>
        </w:r>
        <w:proofErr w:type="spellEnd"/>
        <w:r>
          <w:rPr>
            <w:color w:val="222222"/>
          </w:rPr>
          <w:t>="</w:t>
        </w:r>
        <w:proofErr w:type="spellStart"/>
        <w:proofErr w:type="gramStart"/>
        <w:r>
          <w:rPr>
            <w:color w:val="222222"/>
          </w:rPr>
          <w:t>XsltTransform</w:t>
        </w:r>
        <w:proofErr w:type="spellEnd"/>
        <w:r>
          <w:rPr>
            <w:color w:val="222222"/>
          </w:rPr>
          <w:t>(</w:t>
        </w:r>
        <w:proofErr w:type="gramEnd"/>
        <w:r>
          <w:rPr>
            <w:color w:val="222222"/>
          </w:rPr>
          <w:t>'Table.xsl');"&gt;</w:t>
        </w:r>
      </w:ins>
    </w:p>
    <w:p w:rsidR="00844241" w:rsidRDefault="00844241" w:rsidP="00844241">
      <w:pPr>
        <w:pStyle w:val="HTMLPreformatted"/>
        <w:shd w:val="clear" w:color="auto" w:fill="EEEEEE"/>
        <w:rPr>
          <w:ins w:id="48" w:author="Unknown"/>
          <w:color w:val="222222"/>
        </w:rPr>
      </w:pPr>
      <w:ins w:id="49" w:author="Unknown">
        <w:r>
          <w:rPr>
            <w:color w:val="222222"/>
          </w:rPr>
          <w:t>&lt;</w:t>
        </w:r>
        <w:proofErr w:type="gramStart"/>
        <w:r>
          <w:rPr>
            <w:color w:val="222222"/>
          </w:rPr>
          <w:t>div</w:t>
        </w:r>
        <w:proofErr w:type="gramEnd"/>
        <w:r>
          <w:rPr>
            <w:color w:val="222222"/>
          </w:rPr>
          <w:t>&gt;</w:t>
        </w:r>
      </w:ins>
    </w:p>
    <w:p w:rsidR="00844241" w:rsidRDefault="00844241" w:rsidP="00844241">
      <w:pPr>
        <w:pStyle w:val="HTMLPreformatted"/>
        <w:shd w:val="clear" w:color="auto" w:fill="EEEEEE"/>
        <w:rPr>
          <w:ins w:id="50" w:author="Unknown"/>
          <w:color w:val="222222"/>
        </w:rPr>
      </w:pPr>
      <w:ins w:id="51" w:author="Unknown">
        <w:r>
          <w:rPr>
            <w:color w:val="222222"/>
          </w:rPr>
          <w:t xml:space="preserve"> &lt;a </w:t>
        </w:r>
        <w:proofErr w:type="spellStart"/>
        <w:r>
          <w:rPr>
            <w:color w:val="222222"/>
          </w:rPr>
          <w:t>href</w:t>
        </w:r>
        <w:proofErr w:type="spellEnd"/>
        <w:r>
          <w:rPr>
            <w:color w:val="222222"/>
          </w:rPr>
          <w:t>="</w:t>
        </w:r>
        <w:proofErr w:type="spellStart"/>
        <w:r>
          <w:rPr>
            <w:color w:val="222222"/>
          </w:rPr>
          <w:t>javascript</w:t>
        </w:r>
        <w:proofErr w:type="gramStart"/>
        <w:r>
          <w:rPr>
            <w:color w:val="222222"/>
          </w:rPr>
          <w:t>:void</w:t>
        </w:r>
        <w:proofErr w:type="spellEnd"/>
        <w:proofErr w:type="gramEnd"/>
        <w:r>
          <w:rPr>
            <w:color w:val="222222"/>
          </w:rPr>
          <w:t xml:space="preserve">(0)" </w:t>
        </w:r>
        <w:proofErr w:type="spellStart"/>
        <w:r>
          <w:rPr>
            <w:color w:val="222222"/>
          </w:rPr>
          <w:t>onclick</w:t>
        </w:r>
        <w:proofErr w:type="spellEnd"/>
        <w:r>
          <w:rPr>
            <w:color w:val="222222"/>
          </w:rPr>
          <w:t>="</w:t>
        </w:r>
        <w:proofErr w:type="spellStart"/>
        <w:r>
          <w:rPr>
            <w:color w:val="222222"/>
          </w:rPr>
          <w:t>XsltTransform</w:t>
        </w:r>
        <w:proofErr w:type="spellEnd"/>
        <w:r>
          <w:rPr>
            <w:color w:val="222222"/>
          </w:rPr>
          <w:t>('Table.xsl');"&gt;Table&lt;/a&gt;</w:t>
        </w:r>
      </w:ins>
    </w:p>
    <w:p w:rsidR="00844241" w:rsidRDefault="00844241" w:rsidP="00844241">
      <w:pPr>
        <w:pStyle w:val="HTMLPreformatted"/>
        <w:shd w:val="clear" w:color="auto" w:fill="EEEEEE"/>
        <w:rPr>
          <w:ins w:id="52" w:author="Unknown"/>
          <w:color w:val="222222"/>
        </w:rPr>
      </w:pPr>
      <w:ins w:id="53" w:author="Unknown">
        <w:r>
          <w:rPr>
            <w:color w:val="222222"/>
          </w:rPr>
          <w:lastRenderedPageBreak/>
          <w:t xml:space="preserve"> &lt;a </w:t>
        </w:r>
        <w:proofErr w:type="spellStart"/>
        <w:r>
          <w:rPr>
            <w:color w:val="222222"/>
          </w:rPr>
          <w:t>href</w:t>
        </w:r>
        <w:proofErr w:type="spellEnd"/>
        <w:r>
          <w:rPr>
            <w:color w:val="222222"/>
          </w:rPr>
          <w:t>="</w:t>
        </w:r>
        <w:proofErr w:type="spellStart"/>
        <w:r>
          <w:rPr>
            <w:color w:val="222222"/>
          </w:rPr>
          <w:t>javascript</w:t>
        </w:r>
        <w:proofErr w:type="gramStart"/>
        <w:r>
          <w:rPr>
            <w:color w:val="222222"/>
          </w:rPr>
          <w:t>:void</w:t>
        </w:r>
        <w:proofErr w:type="spellEnd"/>
        <w:proofErr w:type="gramEnd"/>
        <w:r>
          <w:rPr>
            <w:color w:val="222222"/>
          </w:rPr>
          <w:t xml:space="preserve">(0)" </w:t>
        </w:r>
        <w:proofErr w:type="spellStart"/>
        <w:r>
          <w:rPr>
            <w:color w:val="222222"/>
          </w:rPr>
          <w:t>onclick</w:t>
        </w:r>
        <w:proofErr w:type="spellEnd"/>
        <w:r>
          <w:rPr>
            <w:color w:val="222222"/>
          </w:rPr>
          <w:t>="</w:t>
        </w:r>
        <w:proofErr w:type="spellStart"/>
        <w:r>
          <w:rPr>
            <w:color w:val="222222"/>
          </w:rPr>
          <w:t>XsltTransform</w:t>
        </w:r>
        <w:proofErr w:type="spellEnd"/>
        <w:r>
          <w:rPr>
            <w:color w:val="222222"/>
          </w:rPr>
          <w:t>('List.xsl');"&gt;List&lt;/a&gt;</w:t>
        </w:r>
      </w:ins>
    </w:p>
    <w:p w:rsidR="00844241" w:rsidRDefault="00844241" w:rsidP="00844241">
      <w:pPr>
        <w:pStyle w:val="HTMLPreformatted"/>
        <w:shd w:val="clear" w:color="auto" w:fill="EEEEEE"/>
        <w:rPr>
          <w:ins w:id="54" w:author="Unknown"/>
          <w:color w:val="222222"/>
        </w:rPr>
      </w:pPr>
      <w:ins w:id="55" w:author="Unknown">
        <w:r>
          <w:rPr>
            <w:color w:val="222222"/>
          </w:rPr>
          <w:t>&lt;/div&gt;</w:t>
        </w:r>
      </w:ins>
    </w:p>
    <w:p w:rsidR="00844241" w:rsidRDefault="00844241" w:rsidP="00844241">
      <w:pPr>
        <w:pStyle w:val="HTMLPreformatted"/>
        <w:shd w:val="clear" w:color="auto" w:fill="EEEEEE"/>
        <w:rPr>
          <w:ins w:id="56" w:author="Unknown"/>
          <w:color w:val="222222"/>
        </w:rPr>
      </w:pPr>
      <w:ins w:id="57" w:author="Unknown">
        <w:r>
          <w:rPr>
            <w:color w:val="222222"/>
          </w:rPr>
          <w:t>&lt;div id="Output"&gt;&lt;/div&gt;</w:t>
        </w:r>
      </w:ins>
    </w:p>
    <w:p w:rsidR="00844241" w:rsidRDefault="00844241" w:rsidP="00844241">
      <w:pPr>
        <w:pStyle w:val="HTMLPreformatted"/>
        <w:shd w:val="clear" w:color="auto" w:fill="EEEEEE"/>
        <w:rPr>
          <w:ins w:id="58" w:author="Unknown"/>
          <w:color w:val="222222"/>
        </w:rPr>
      </w:pPr>
      <w:ins w:id="59" w:author="Unknown">
        <w:r>
          <w:rPr>
            <w:color w:val="222222"/>
          </w:rPr>
          <w:t>&lt;/body&gt;</w:t>
        </w:r>
      </w:ins>
    </w:p>
    <w:p w:rsidR="00844241" w:rsidRDefault="00844241" w:rsidP="00844241">
      <w:pPr>
        <w:pStyle w:val="HTMLPreformatted"/>
        <w:shd w:val="clear" w:color="auto" w:fill="EEEEEE"/>
        <w:rPr>
          <w:ins w:id="60" w:author="Unknown"/>
          <w:color w:val="222222"/>
        </w:rPr>
      </w:pPr>
      <w:ins w:id="61" w:author="Unknown">
        <w:r>
          <w:rPr>
            <w:color w:val="222222"/>
          </w:rPr>
          <w:t>&lt;/html&gt;</w:t>
        </w:r>
      </w:ins>
    </w:p>
    <w:p w:rsidR="00844241" w:rsidRDefault="00844241" w:rsidP="00844241">
      <w:pPr>
        <w:pStyle w:val="NormalWeb"/>
        <w:shd w:val="clear" w:color="auto" w:fill="EEEEEE"/>
        <w:spacing w:before="0" w:beforeAutospacing="0" w:after="0" w:afterAutospacing="0"/>
        <w:ind w:left="120" w:right="120"/>
        <w:rPr>
          <w:ins w:id="62" w:author="Unknown"/>
          <w:rFonts w:ascii="Arial" w:hAnsi="Arial" w:cs="Arial"/>
          <w:color w:val="222222"/>
          <w:sz w:val="16"/>
          <w:szCs w:val="16"/>
        </w:rPr>
      </w:pPr>
      <w:ins w:id="63" w:author="Unknown">
        <w:r>
          <w:rPr>
            <w:rFonts w:ascii="Arial" w:hAnsi="Arial" w:cs="Arial"/>
            <w:color w:val="222222"/>
            <w:sz w:val="16"/>
            <w:szCs w:val="16"/>
          </w:rPr>
          <w:t xml:space="preserve">In </w:t>
        </w:r>
        <w:proofErr w:type="spellStart"/>
        <w:r>
          <w:rPr>
            <w:rFonts w:ascii="Arial" w:hAnsi="Arial" w:cs="Arial"/>
            <w:color w:val="222222"/>
            <w:sz w:val="16"/>
            <w:szCs w:val="16"/>
          </w:rPr>
          <w:t>sarissa</w:t>
        </w:r>
        <w:proofErr w:type="spellEnd"/>
        <w:r>
          <w:rPr>
            <w:rFonts w:ascii="Arial" w:hAnsi="Arial" w:cs="Arial"/>
            <w:color w:val="222222"/>
            <w:sz w:val="16"/>
            <w:szCs w:val="16"/>
          </w:rPr>
          <w:t>, the</w:t>
        </w:r>
        <w:r>
          <w:rPr>
            <w:rStyle w:val="apple-converted-space"/>
            <w:rFonts w:ascii="Arial" w:hAnsi="Arial" w:cs="Arial"/>
            <w:color w:val="222222"/>
            <w:sz w:val="16"/>
            <w:szCs w:val="16"/>
          </w:rPr>
          <w:t> </w:t>
        </w:r>
        <w:proofErr w:type="gramStart"/>
        <w:r>
          <w:rPr>
            <w:rStyle w:val="code"/>
            <w:color w:val="222222"/>
            <w:sz w:val="16"/>
            <w:szCs w:val="16"/>
          </w:rPr>
          <w:t>load(</w:t>
        </w:r>
        <w:proofErr w:type="gramEnd"/>
        <w:r>
          <w:rPr>
            <w:rStyle w:val="code"/>
            <w:color w:val="222222"/>
            <w:sz w:val="16"/>
            <w:szCs w:val="16"/>
          </w:rPr>
          <w:t>)</w:t>
        </w:r>
        <w:r>
          <w:rPr>
            <w:rStyle w:val="apple-converted-space"/>
            <w:rFonts w:ascii="Arial" w:hAnsi="Arial" w:cs="Arial"/>
            <w:color w:val="222222"/>
            <w:sz w:val="16"/>
            <w:szCs w:val="16"/>
          </w:rPr>
          <w:t> </w:t>
        </w:r>
        <w:r>
          <w:rPr>
            <w:rFonts w:ascii="Arial" w:hAnsi="Arial" w:cs="Arial"/>
            <w:color w:val="222222"/>
            <w:sz w:val="16"/>
            <w:szCs w:val="16"/>
          </w:rPr>
          <w:t>method of</w:t>
        </w:r>
        <w:r>
          <w:rPr>
            <w:rStyle w:val="apple-converted-space"/>
            <w:rFonts w:ascii="Arial" w:hAnsi="Arial" w:cs="Arial"/>
            <w:color w:val="222222"/>
            <w:sz w:val="16"/>
            <w:szCs w:val="16"/>
          </w:rPr>
          <w:t> </w:t>
        </w:r>
        <w:proofErr w:type="spellStart"/>
        <w:r>
          <w:rPr>
            <w:rStyle w:val="code"/>
            <w:color w:val="222222"/>
            <w:sz w:val="16"/>
            <w:szCs w:val="16"/>
          </w:rPr>
          <w:t>DomDocument</w:t>
        </w:r>
        <w:proofErr w:type="spellEnd"/>
        <w:r>
          <w:rPr>
            <w:rStyle w:val="apple-converted-space"/>
            <w:rFonts w:ascii="Arial" w:hAnsi="Arial" w:cs="Arial"/>
            <w:color w:val="222222"/>
            <w:sz w:val="16"/>
            <w:szCs w:val="16"/>
          </w:rPr>
          <w:t> </w:t>
        </w:r>
        <w:r>
          <w:rPr>
            <w:rFonts w:ascii="Arial" w:hAnsi="Arial" w:cs="Arial"/>
            <w:color w:val="222222"/>
            <w:sz w:val="16"/>
            <w:szCs w:val="16"/>
          </w:rPr>
          <w:t xml:space="preserve">is deprecated. The documentation recommends using </w:t>
        </w:r>
        <w:proofErr w:type="spellStart"/>
        <w:r>
          <w:rPr>
            <w:rFonts w:ascii="Arial" w:hAnsi="Arial" w:cs="Arial"/>
            <w:color w:val="222222"/>
            <w:sz w:val="16"/>
            <w:szCs w:val="16"/>
          </w:rPr>
          <w:t>XMLHttpRequest</w:t>
        </w:r>
        <w:proofErr w:type="spellEnd"/>
        <w:r>
          <w:rPr>
            <w:rFonts w:ascii="Arial" w:hAnsi="Arial" w:cs="Arial"/>
            <w:color w:val="222222"/>
            <w:sz w:val="16"/>
            <w:szCs w:val="16"/>
          </w:rPr>
          <w:t xml:space="preserve"> instead. Using prototype, fix your solution to load the XML and XSLT documents using </w:t>
        </w:r>
        <w:proofErr w:type="spellStart"/>
        <w:r>
          <w:rPr>
            <w:rFonts w:ascii="Arial" w:hAnsi="Arial" w:cs="Arial"/>
            <w:color w:val="222222"/>
            <w:sz w:val="16"/>
            <w:szCs w:val="16"/>
          </w:rPr>
          <w:t>XMLHttpRequest</w:t>
        </w:r>
        <w:proofErr w:type="spellEnd"/>
        <w:r>
          <w:rPr>
            <w:rFonts w:ascii="Arial" w:hAnsi="Arial" w:cs="Arial"/>
            <w:color w:val="222222"/>
            <w:sz w:val="16"/>
            <w:szCs w:val="16"/>
          </w:rPr>
          <w:t>. Note that you will not be able to do the transformation until both documents are completely loaded.</w:t>
        </w:r>
      </w:ins>
    </w:p>
    <w:p w:rsidR="00844241" w:rsidRDefault="00844241" w:rsidP="00844241">
      <w:pPr>
        <w:shd w:val="clear" w:color="auto" w:fill="EEEEEE"/>
        <w:jc w:val="center"/>
        <w:rPr>
          <w:ins w:id="64" w:author="Unknown"/>
          <w:rFonts w:ascii="Arial" w:hAnsi="Arial" w:cs="Arial"/>
          <w:color w:val="222222"/>
          <w:sz w:val="16"/>
          <w:szCs w:val="16"/>
        </w:rPr>
      </w:pPr>
      <w:ins w:id="65" w:author="Unknown">
        <w:r>
          <w:rPr>
            <w:rFonts w:ascii="Arial" w:hAnsi="Arial" w:cs="Arial"/>
            <w:color w:val="222222"/>
            <w:sz w:val="16"/>
            <w:szCs w:val="16"/>
          </w:rPr>
          <w:fldChar w:fldCharType="begin"/>
        </w:r>
        <w:r>
          <w:rPr>
            <w:rFonts w:ascii="Arial" w:hAnsi="Arial" w:cs="Arial"/>
            <w:color w:val="222222"/>
            <w:sz w:val="16"/>
            <w:szCs w:val="16"/>
          </w:rPr>
          <w:instrText xml:space="preserve"> HYPERLINK "javascript:alert('Solutions%20are%20not%20shown%20in%20the%20online%20version%20of%20this%20manual.%20%20For%20information%20on%20licensing%20our%20courseware%20or%20getting%20training,%20see%20the%20top%20of%20this%20page.');" </w:instrText>
        </w:r>
        <w:r>
          <w:rPr>
            <w:rFonts w:ascii="Arial" w:hAnsi="Arial" w:cs="Arial"/>
            <w:color w:val="222222"/>
            <w:sz w:val="16"/>
            <w:szCs w:val="16"/>
          </w:rPr>
          <w:fldChar w:fldCharType="separate"/>
        </w:r>
        <w:r>
          <w:rPr>
            <w:rStyle w:val="Hyperlink"/>
            <w:rFonts w:ascii="Arial" w:hAnsi="Arial" w:cs="Arial"/>
            <w:sz w:val="16"/>
            <w:szCs w:val="16"/>
          </w:rPr>
          <w:t>Where is the solution?</w:t>
        </w:r>
        <w:r>
          <w:rPr>
            <w:rFonts w:ascii="Arial" w:hAnsi="Arial" w:cs="Arial"/>
            <w:color w:val="222222"/>
            <w:sz w:val="16"/>
            <w:szCs w:val="16"/>
          </w:rPr>
          <w:fldChar w:fldCharType="end"/>
        </w:r>
      </w:ins>
    </w:p>
    <w:p w:rsidR="00844241" w:rsidRDefault="00844241" w:rsidP="00844241">
      <w:pPr>
        <w:pStyle w:val="Heading2"/>
        <w:pBdr>
          <w:top w:val="single" w:sz="4" w:space="2" w:color="000066"/>
          <w:bottom w:val="dotted" w:sz="4" w:space="2" w:color="000066"/>
        </w:pBdr>
        <w:shd w:val="clear" w:color="auto" w:fill="EEEEFF"/>
        <w:spacing w:before="240" w:after="240"/>
        <w:rPr>
          <w:ins w:id="66" w:author="Unknown"/>
          <w:rFonts w:ascii="Arial" w:hAnsi="Arial" w:cs="Arial"/>
          <w:i/>
          <w:iCs/>
          <w:color w:val="000066"/>
          <w:sz w:val="18"/>
          <w:szCs w:val="18"/>
        </w:rPr>
      </w:pPr>
      <w:ins w:id="67" w:author="Unknown">
        <w:r>
          <w:rPr>
            <w:rFonts w:ascii="Arial" w:hAnsi="Arial" w:cs="Arial"/>
            <w:i/>
            <w:iCs/>
            <w:color w:val="000066"/>
            <w:sz w:val="18"/>
            <w:szCs w:val="18"/>
          </w:rPr>
          <w:t>Advantages and Disadvantages of XSLT in Ajax Applications</w:t>
        </w:r>
      </w:ins>
    </w:p>
    <w:p w:rsidR="00844241" w:rsidRDefault="00844241" w:rsidP="00844241">
      <w:pPr>
        <w:pStyle w:val="NormalWeb"/>
        <w:spacing w:before="120" w:beforeAutospacing="0" w:after="120" w:afterAutospacing="0"/>
        <w:ind w:left="120" w:right="120"/>
        <w:rPr>
          <w:ins w:id="68" w:author="Unknown"/>
          <w:rFonts w:ascii="Arial" w:hAnsi="Arial" w:cs="Arial"/>
          <w:color w:val="222222"/>
          <w:sz w:val="16"/>
          <w:szCs w:val="16"/>
        </w:rPr>
      </w:pPr>
      <w:ins w:id="69" w:author="Unknown">
        <w:r>
          <w:rPr>
            <w:rFonts w:ascii="Arial" w:hAnsi="Arial" w:cs="Arial"/>
            <w:color w:val="222222"/>
            <w:sz w:val="16"/>
            <w:szCs w:val="16"/>
          </w:rPr>
          <w:t>XSLT provides a very good standard method for transforming XML documents. Many developers find it easier to write XSLTs than to write DOM-manipulation JavaScript code.</w:t>
        </w:r>
      </w:ins>
    </w:p>
    <w:p w:rsidR="00844241" w:rsidRDefault="00844241" w:rsidP="00844241">
      <w:pPr>
        <w:pStyle w:val="NormalWeb"/>
        <w:spacing w:before="120" w:beforeAutospacing="0" w:after="120" w:afterAutospacing="0"/>
        <w:ind w:left="120" w:right="120"/>
        <w:rPr>
          <w:ins w:id="70" w:author="Unknown"/>
          <w:rFonts w:ascii="Arial" w:hAnsi="Arial" w:cs="Arial"/>
          <w:color w:val="222222"/>
          <w:sz w:val="16"/>
          <w:szCs w:val="16"/>
        </w:rPr>
      </w:pPr>
      <w:ins w:id="71" w:author="Unknown">
        <w:r>
          <w:rPr>
            <w:rFonts w:ascii="Arial" w:hAnsi="Arial" w:cs="Arial"/>
            <w:color w:val="222222"/>
            <w:sz w:val="16"/>
            <w:szCs w:val="16"/>
          </w:rPr>
          <w:t>The only real downside of XSLT is that it is a pretty complicated language. If you don't know it already, you may find that it's not easy to pick up without some serious studying.</w:t>
        </w:r>
      </w:ins>
    </w:p>
    <w:p w:rsidR="00844241" w:rsidRDefault="00844241" w:rsidP="00844241">
      <w:pPr>
        <w:pStyle w:val="Heading1"/>
        <w:pBdr>
          <w:top w:val="double" w:sz="4" w:space="2" w:color="000066"/>
          <w:bottom w:val="dotted" w:sz="12" w:space="2" w:color="000066"/>
        </w:pBdr>
        <w:shd w:val="clear" w:color="auto" w:fill="EEEEFF"/>
        <w:spacing w:before="240" w:beforeAutospacing="0" w:after="240" w:afterAutospacing="0"/>
        <w:rPr>
          <w:ins w:id="72" w:author="Unknown"/>
          <w:rFonts w:ascii="Arial" w:hAnsi="Arial" w:cs="Arial"/>
          <w:color w:val="000066"/>
          <w:sz w:val="19"/>
          <w:szCs w:val="19"/>
        </w:rPr>
      </w:pPr>
      <w:ins w:id="73" w:author="Unknown">
        <w:r>
          <w:rPr>
            <w:rFonts w:ascii="Arial" w:hAnsi="Arial" w:cs="Arial"/>
            <w:color w:val="000066"/>
            <w:sz w:val="19"/>
            <w:szCs w:val="19"/>
          </w:rPr>
          <w:t>XSLT Transformations with JavaScript Conclusion</w:t>
        </w:r>
      </w:ins>
    </w:p>
    <w:p w:rsidR="00844241" w:rsidRDefault="00844241" w:rsidP="00844241">
      <w:pPr>
        <w:pStyle w:val="NormalWeb"/>
        <w:spacing w:before="120" w:beforeAutospacing="0" w:after="120" w:afterAutospacing="0"/>
        <w:ind w:left="120" w:right="120"/>
        <w:rPr>
          <w:ins w:id="74" w:author="Unknown"/>
          <w:rFonts w:ascii="Arial" w:hAnsi="Arial" w:cs="Arial"/>
          <w:color w:val="222222"/>
          <w:sz w:val="16"/>
          <w:szCs w:val="16"/>
        </w:rPr>
      </w:pPr>
      <w:ins w:id="75" w:author="Unknown">
        <w:r>
          <w:rPr>
            <w:rFonts w:ascii="Arial" w:hAnsi="Arial" w:cs="Arial"/>
            <w:color w:val="222222"/>
            <w:sz w:val="16"/>
            <w:szCs w:val="16"/>
          </w:rPr>
          <w:t>In this lesson of the Ajax tutorial, you have learned how to transform XML documents with XSLT in the browser and seen how these transformations can be used inside of Ajax applications.</w:t>
        </w:r>
      </w:ins>
    </w:p>
    <w:p w:rsidR="00844241" w:rsidRDefault="00844241" w:rsidP="00844241">
      <w:pPr>
        <w:rPr>
          <w:ins w:id="76" w:author="Unknown"/>
          <w:rFonts w:ascii="Arial" w:hAnsi="Arial" w:cs="Arial"/>
          <w:color w:val="222222"/>
          <w:sz w:val="16"/>
          <w:szCs w:val="16"/>
        </w:rPr>
      </w:pPr>
      <w:ins w:id="77" w:author="Unknown">
        <w:r>
          <w:rPr>
            <w:rFonts w:ascii="Arial" w:hAnsi="Arial" w:cs="Arial"/>
            <w:color w:val="222222"/>
            <w:sz w:val="16"/>
            <w:szCs w:val="16"/>
          </w:rPr>
          <w:t xml:space="preserve">To continue to learn Ajax </w:t>
        </w:r>
        <w:proofErr w:type="gramStart"/>
        <w:r>
          <w:rPr>
            <w:rFonts w:ascii="Arial" w:hAnsi="Arial" w:cs="Arial"/>
            <w:color w:val="222222"/>
            <w:sz w:val="16"/>
            <w:szCs w:val="16"/>
          </w:rPr>
          <w:t>go</w:t>
        </w:r>
        <w:proofErr w:type="gramEnd"/>
        <w:r>
          <w:rPr>
            <w:rFonts w:ascii="Arial" w:hAnsi="Arial" w:cs="Arial"/>
            <w:color w:val="222222"/>
            <w:sz w:val="16"/>
            <w:szCs w:val="16"/>
          </w:rPr>
          <w:t xml:space="preserve"> to the</w:t>
        </w:r>
        <w:r>
          <w:rPr>
            <w:rStyle w:val="apple-converted-space"/>
            <w:rFonts w:ascii="Arial" w:hAnsi="Arial" w:cs="Arial"/>
            <w:color w:val="222222"/>
            <w:sz w:val="16"/>
            <w:szCs w:val="16"/>
          </w:rPr>
          <w:t> </w:t>
        </w:r>
        <w:r>
          <w:rPr>
            <w:rFonts w:ascii="Arial" w:hAnsi="Arial" w:cs="Arial"/>
            <w:color w:val="222222"/>
            <w:sz w:val="16"/>
            <w:szCs w:val="16"/>
          </w:rPr>
          <w:fldChar w:fldCharType="begin"/>
        </w:r>
        <w:r>
          <w:rPr>
            <w:rFonts w:ascii="Arial" w:hAnsi="Arial" w:cs="Arial"/>
            <w:color w:val="222222"/>
            <w:sz w:val="16"/>
            <w:szCs w:val="16"/>
          </w:rPr>
          <w:instrText xml:space="preserve"> HYPERLINK "http://www.learn-ajax-tutorial.com/Xslt.cfm" \l "menuHeading" </w:instrText>
        </w:r>
        <w:r>
          <w:rPr>
            <w:rFonts w:ascii="Arial" w:hAnsi="Arial" w:cs="Arial"/>
            <w:color w:val="222222"/>
            <w:sz w:val="16"/>
            <w:szCs w:val="16"/>
          </w:rPr>
          <w:fldChar w:fldCharType="separate"/>
        </w:r>
        <w:r>
          <w:rPr>
            <w:rStyle w:val="Hyperlink"/>
            <w:rFonts w:ascii="Arial" w:hAnsi="Arial" w:cs="Arial"/>
            <w:sz w:val="16"/>
            <w:szCs w:val="16"/>
          </w:rPr>
          <w:t>top of this page</w:t>
        </w:r>
        <w:r>
          <w:rPr>
            <w:rFonts w:ascii="Arial" w:hAnsi="Arial" w:cs="Arial"/>
            <w:color w:val="222222"/>
            <w:sz w:val="16"/>
            <w:szCs w:val="16"/>
          </w:rPr>
          <w:fldChar w:fldCharType="end"/>
        </w:r>
        <w:r>
          <w:rPr>
            <w:rStyle w:val="apple-converted-space"/>
            <w:rFonts w:ascii="Arial" w:hAnsi="Arial" w:cs="Arial"/>
            <w:color w:val="222222"/>
            <w:sz w:val="16"/>
            <w:szCs w:val="16"/>
          </w:rPr>
          <w:t> </w:t>
        </w:r>
        <w:r>
          <w:rPr>
            <w:rFonts w:ascii="Arial" w:hAnsi="Arial" w:cs="Arial"/>
            <w:color w:val="222222"/>
            <w:sz w:val="16"/>
            <w:szCs w:val="16"/>
          </w:rPr>
          <w:t>and click on the next lesson in this Ajax Tutorial's Table of Contents.</w:t>
        </w:r>
      </w:ins>
    </w:p>
    <w:p w:rsidR="00320ACC" w:rsidRDefault="00680FBC"/>
    <w:p w:rsidR="00844241" w:rsidRDefault="00844241"/>
    <w:p w:rsidR="00844241" w:rsidRDefault="00844241">
      <w:hyperlink r:id="rId33" w:history="1">
        <w:r>
          <w:rPr>
            <w:rStyle w:val="Hyperlink"/>
          </w:rPr>
          <w:t>http://www.learn-ajax-tutorial.com/Xslt.cfm</w:t>
        </w:r>
      </w:hyperlink>
    </w:p>
    <w:p w:rsidR="00844241" w:rsidRDefault="00844241"/>
    <w:p w:rsidR="00844241" w:rsidRDefault="00844241"/>
    <w:sectPr w:rsidR="00844241" w:rsidSect="001E444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847B81"/>
    <w:multiLevelType w:val="multilevel"/>
    <w:tmpl w:val="9C48E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CF0237"/>
    <w:multiLevelType w:val="multilevel"/>
    <w:tmpl w:val="37504D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3533C7"/>
    <w:multiLevelType w:val="multilevel"/>
    <w:tmpl w:val="44026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8AA01CA"/>
    <w:multiLevelType w:val="multilevel"/>
    <w:tmpl w:val="0C4E7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rsids>
    <w:rsidRoot w:val="00844241"/>
    <w:rsid w:val="000A6C5F"/>
    <w:rsid w:val="001E4449"/>
    <w:rsid w:val="00680FBC"/>
    <w:rsid w:val="00844241"/>
    <w:rsid w:val="00B406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4449"/>
  </w:style>
  <w:style w:type="paragraph" w:styleId="Heading1">
    <w:name w:val="heading 1"/>
    <w:basedOn w:val="Normal"/>
    <w:link w:val="Heading1Char"/>
    <w:uiPriority w:val="9"/>
    <w:qFormat/>
    <w:rsid w:val="0084424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4424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4424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24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84424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44241"/>
    <w:rPr>
      <w:i/>
      <w:iCs/>
    </w:rPr>
  </w:style>
  <w:style w:type="character" w:styleId="Hyperlink">
    <w:name w:val="Hyperlink"/>
    <w:basedOn w:val="DefaultParagraphFont"/>
    <w:uiPriority w:val="99"/>
    <w:semiHidden/>
    <w:unhideWhenUsed/>
    <w:rsid w:val="00844241"/>
    <w:rPr>
      <w:color w:val="0000FF"/>
      <w:u w:val="single"/>
    </w:rPr>
  </w:style>
  <w:style w:type="character" w:customStyle="1" w:styleId="apple-converted-space">
    <w:name w:val="apple-converted-space"/>
    <w:basedOn w:val="DefaultParagraphFont"/>
    <w:rsid w:val="00844241"/>
  </w:style>
  <w:style w:type="character" w:styleId="Strong">
    <w:name w:val="Strong"/>
    <w:basedOn w:val="DefaultParagraphFont"/>
    <w:uiPriority w:val="22"/>
    <w:qFormat/>
    <w:rsid w:val="00844241"/>
    <w:rPr>
      <w:b/>
      <w:bCs/>
    </w:rPr>
  </w:style>
  <w:style w:type="paragraph" w:customStyle="1" w:styleId="ibm-no-print">
    <w:name w:val="ibm-no-print"/>
    <w:basedOn w:val="Normal"/>
    <w:rsid w:val="0084424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eading">
    <w:name w:val="leading"/>
    <w:basedOn w:val="Normal"/>
    <w:rsid w:val="0084424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44241"/>
    <w:rPr>
      <w:rFonts w:ascii="Courier New" w:eastAsia="Times New Roman" w:hAnsi="Courier New" w:cs="Courier New"/>
      <w:sz w:val="20"/>
      <w:szCs w:val="20"/>
    </w:rPr>
  </w:style>
  <w:style w:type="character" w:customStyle="1" w:styleId="atitle">
    <w:name w:val="atitle"/>
    <w:basedOn w:val="DefaultParagraphFont"/>
    <w:rsid w:val="00844241"/>
  </w:style>
  <w:style w:type="paragraph" w:styleId="HTMLPreformatted">
    <w:name w:val="HTML Preformatted"/>
    <w:basedOn w:val="Normal"/>
    <w:link w:val="HTMLPreformattedChar"/>
    <w:uiPriority w:val="99"/>
    <w:unhideWhenUsed/>
    <w:rsid w:val="008442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44241"/>
    <w:rPr>
      <w:rFonts w:ascii="Courier New" w:eastAsia="Times New Roman" w:hAnsi="Courier New" w:cs="Courier New"/>
      <w:sz w:val="20"/>
      <w:szCs w:val="20"/>
    </w:rPr>
  </w:style>
  <w:style w:type="paragraph" w:customStyle="1" w:styleId="ibm-ind-link">
    <w:name w:val="ibm-ind-link"/>
    <w:basedOn w:val="Normal"/>
    <w:rsid w:val="0084424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442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44241"/>
    <w:rPr>
      <w:rFonts w:ascii="Tahoma" w:hAnsi="Tahoma" w:cs="Tahoma"/>
      <w:sz w:val="16"/>
      <w:szCs w:val="16"/>
    </w:rPr>
  </w:style>
  <w:style w:type="character" w:customStyle="1" w:styleId="Heading2Char">
    <w:name w:val="Heading 2 Char"/>
    <w:basedOn w:val="DefaultParagraphFont"/>
    <w:link w:val="Heading2"/>
    <w:uiPriority w:val="9"/>
    <w:semiHidden/>
    <w:rsid w:val="0084424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844241"/>
    <w:rPr>
      <w:rFonts w:asciiTheme="majorHAnsi" w:eastAsiaTheme="majorEastAsia" w:hAnsiTheme="majorHAnsi" w:cstheme="majorBidi"/>
      <w:b/>
      <w:bCs/>
      <w:color w:val="4F81BD" w:themeColor="accent1"/>
    </w:rPr>
  </w:style>
  <w:style w:type="character" w:customStyle="1" w:styleId="filepath">
    <w:name w:val="filepath"/>
    <w:basedOn w:val="DefaultParagraphFont"/>
    <w:rsid w:val="00844241"/>
  </w:style>
  <w:style w:type="character" w:customStyle="1" w:styleId="code">
    <w:name w:val="code"/>
    <w:basedOn w:val="DefaultParagraphFont"/>
    <w:rsid w:val="00844241"/>
  </w:style>
</w:styles>
</file>

<file path=word/webSettings.xml><?xml version="1.0" encoding="utf-8"?>
<w:webSettings xmlns:r="http://schemas.openxmlformats.org/officeDocument/2006/relationships" xmlns:w="http://schemas.openxmlformats.org/wordprocessingml/2006/main">
  <w:divs>
    <w:div w:id="1298340158">
      <w:bodyDiv w:val="1"/>
      <w:marLeft w:val="0"/>
      <w:marRight w:val="0"/>
      <w:marTop w:val="0"/>
      <w:marBottom w:val="0"/>
      <w:divBdr>
        <w:top w:val="none" w:sz="0" w:space="0" w:color="auto"/>
        <w:left w:val="none" w:sz="0" w:space="0" w:color="auto"/>
        <w:bottom w:val="none" w:sz="0" w:space="0" w:color="auto"/>
        <w:right w:val="none" w:sz="0" w:space="0" w:color="auto"/>
      </w:divBdr>
      <w:divsChild>
        <w:div w:id="859930575">
          <w:marLeft w:val="0"/>
          <w:marRight w:val="0"/>
          <w:marTop w:val="47"/>
          <w:marBottom w:val="0"/>
          <w:divBdr>
            <w:top w:val="none" w:sz="0" w:space="0" w:color="auto"/>
            <w:left w:val="none" w:sz="0" w:space="0" w:color="auto"/>
            <w:bottom w:val="single" w:sz="6" w:space="0" w:color="CCCCCC"/>
            <w:right w:val="none" w:sz="0" w:space="0" w:color="auto"/>
          </w:divBdr>
          <w:divsChild>
            <w:div w:id="463160472">
              <w:marLeft w:val="0"/>
              <w:marRight w:val="0"/>
              <w:marTop w:val="0"/>
              <w:marBottom w:val="0"/>
              <w:divBdr>
                <w:top w:val="none" w:sz="0" w:space="0" w:color="auto"/>
                <w:left w:val="none" w:sz="0" w:space="0" w:color="auto"/>
                <w:bottom w:val="none" w:sz="0" w:space="0" w:color="auto"/>
                <w:right w:val="none" w:sz="0" w:space="0" w:color="auto"/>
              </w:divBdr>
            </w:div>
            <w:div w:id="1379544899">
              <w:marLeft w:val="0"/>
              <w:marRight w:val="0"/>
              <w:marTop w:val="0"/>
              <w:marBottom w:val="0"/>
              <w:divBdr>
                <w:top w:val="none" w:sz="0" w:space="0" w:color="auto"/>
                <w:left w:val="none" w:sz="0" w:space="0" w:color="auto"/>
                <w:bottom w:val="none" w:sz="0" w:space="0" w:color="auto"/>
                <w:right w:val="none" w:sz="0" w:space="0" w:color="auto"/>
              </w:divBdr>
              <w:divsChild>
                <w:div w:id="270668029">
                  <w:marLeft w:val="0"/>
                  <w:marRight w:val="0"/>
                  <w:marTop w:val="0"/>
                  <w:marBottom w:val="157"/>
                  <w:divBdr>
                    <w:top w:val="none" w:sz="0" w:space="0" w:color="auto"/>
                    <w:left w:val="none" w:sz="0" w:space="0" w:color="auto"/>
                    <w:bottom w:val="none" w:sz="0" w:space="0" w:color="auto"/>
                    <w:right w:val="none" w:sz="0" w:space="0" w:color="auto"/>
                  </w:divBdr>
                  <w:divsChild>
                    <w:div w:id="383457180">
                      <w:marLeft w:val="0"/>
                      <w:marRight w:val="0"/>
                      <w:marTop w:val="0"/>
                      <w:marBottom w:val="0"/>
                      <w:divBdr>
                        <w:top w:val="none" w:sz="0" w:space="0" w:color="auto"/>
                        <w:left w:val="none" w:sz="0" w:space="0" w:color="auto"/>
                        <w:bottom w:val="none" w:sz="0" w:space="0" w:color="auto"/>
                        <w:right w:val="none" w:sz="0" w:space="0" w:color="auto"/>
                      </w:divBdr>
                    </w:div>
                    <w:div w:id="1335256084">
                      <w:marLeft w:val="0"/>
                      <w:marRight w:val="0"/>
                      <w:marTop w:val="0"/>
                      <w:marBottom w:val="0"/>
                      <w:divBdr>
                        <w:top w:val="none" w:sz="0" w:space="0" w:color="auto"/>
                        <w:left w:val="none" w:sz="0" w:space="0" w:color="auto"/>
                        <w:bottom w:val="none" w:sz="0" w:space="0" w:color="auto"/>
                        <w:right w:val="none" w:sz="0" w:space="0" w:color="auto"/>
                      </w:divBdr>
                    </w:div>
                    <w:div w:id="843863517">
                      <w:marLeft w:val="0"/>
                      <w:marRight w:val="0"/>
                      <w:marTop w:val="0"/>
                      <w:marBottom w:val="0"/>
                      <w:divBdr>
                        <w:top w:val="none" w:sz="0" w:space="0" w:color="auto"/>
                        <w:left w:val="none" w:sz="0" w:space="0" w:color="auto"/>
                        <w:bottom w:val="none" w:sz="0" w:space="0" w:color="auto"/>
                        <w:right w:val="none" w:sz="0" w:space="0" w:color="auto"/>
                      </w:divBdr>
                      <w:divsChild>
                        <w:div w:id="116729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295895">
                  <w:marLeft w:val="0"/>
                  <w:marRight w:val="0"/>
                  <w:marTop w:val="0"/>
                  <w:marBottom w:val="0"/>
                  <w:divBdr>
                    <w:top w:val="none" w:sz="0" w:space="0" w:color="auto"/>
                    <w:left w:val="none" w:sz="0" w:space="0" w:color="auto"/>
                    <w:bottom w:val="none" w:sz="0" w:space="0" w:color="auto"/>
                    <w:right w:val="none" w:sz="0" w:space="0" w:color="auto"/>
                  </w:divBdr>
                  <w:divsChild>
                    <w:div w:id="1056274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59152">
          <w:marLeft w:val="0"/>
          <w:marRight w:val="0"/>
          <w:marTop w:val="0"/>
          <w:marBottom w:val="0"/>
          <w:divBdr>
            <w:top w:val="none" w:sz="0" w:space="0" w:color="auto"/>
            <w:left w:val="none" w:sz="0" w:space="0" w:color="auto"/>
            <w:bottom w:val="none" w:sz="0" w:space="0" w:color="auto"/>
            <w:right w:val="none" w:sz="0" w:space="0" w:color="auto"/>
          </w:divBdr>
          <w:divsChild>
            <w:div w:id="200441190">
              <w:marLeft w:val="0"/>
              <w:marRight w:val="0"/>
              <w:marTop w:val="0"/>
              <w:marBottom w:val="0"/>
              <w:divBdr>
                <w:top w:val="none" w:sz="0" w:space="0" w:color="auto"/>
                <w:left w:val="none" w:sz="0" w:space="0" w:color="auto"/>
                <w:bottom w:val="none" w:sz="0" w:space="0" w:color="auto"/>
                <w:right w:val="none" w:sz="0" w:space="0" w:color="auto"/>
              </w:divBdr>
              <w:divsChild>
                <w:div w:id="993724163">
                  <w:marLeft w:val="0"/>
                  <w:marRight w:val="0"/>
                  <w:marTop w:val="0"/>
                  <w:marBottom w:val="288"/>
                  <w:divBdr>
                    <w:top w:val="none" w:sz="0" w:space="0" w:color="auto"/>
                    <w:left w:val="none" w:sz="0" w:space="0" w:color="auto"/>
                    <w:bottom w:val="none" w:sz="0" w:space="0" w:color="auto"/>
                    <w:right w:val="none" w:sz="0" w:space="0" w:color="auto"/>
                  </w:divBdr>
                </w:div>
              </w:divsChild>
            </w:div>
          </w:divsChild>
        </w:div>
      </w:divsChild>
    </w:div>
    <w:div w:id="1519153542">
      <w:bodyDiv w:val="1"/>
      <w:marLeft w:val="0"/>
      <w:marRight w:val="0"/>
      <w:marTop w:val="0"/>
      <w:marBottom w:val="0"/>
      <w:divBdr>
        <w:top w:val="none" w:sz="0" w:space="0" w:color="auto"/>
        <w:left w:val="none" w:sz="0" w:space="0" w:color="auto"/>
        <w:bottom w:val="none" w:sz="0" w:space="0" w:color="auto"/>
        <w:right w:val="none" w:sz="0" w:space="0" w:color="auto"/>
      </w:divBdr>
      <w:divsChild>
        <w:div w:id="1522276552">
          <w:marLeft w:val="0"/>
          <w:marRight w:val="0"/>
          <w:marTop w:val="120"/>
          <w:marBottom w:val="120"/>
          <w:divBdr>
            <w:top w:val="dotted" w:sz="4" w:space="0" w:color="000066"/>
            <w:left w:val="none" w:sz="0" w:space="0" w:color="auto"/>
            <w:bottom w:val="dotted" w:sz="4" w:space="0" w:color="000066"/>
            <w:right w:val="none" w:sz="0" w:space="0" w:color="auto"/>
          </w:divBdr>
          <w:divsChild>
            <w:div w:id="248270916">
              <w:marLeft w:val="0"/>
              <w:marRight w:val="0"/>
              <w:marTop w:val="0"/>
              <w:marBottom w:val="0"/>
              <w:divBdr>
                <w:top w:val="none" w:sz="0" w:space="0" w:color="auto"/>
                <w:left w:val="none" w:sz="0" w:space="0" w:color="auto"/>
                <w:bottom w:val="none" w:sz="0" w:space="0" w:color="auto"/>
                <w:right w:val="none" w:sz="0" w:space="0" w:color="auto"/>
              </w:divBdr>
              <w:divsChild>
                <w:div w:id="1222910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3366">
          <w:marLeft w:val="0"/>
          <w:marRight w:val="0"/>
          <w:marTop w:val="240"/>
          <w:marBottom w:val="0"/>
          <w:divBdr>
            <w:top w:val="none" w:sz="0" w:space="0" w:color="auto"/>
            <w:left w:val="none" w:sz="0" w:space="0" w:color="auto"/>
            <w:bottom w:val="none" w:sz="0" w:space="0" w:color="auto"/>
            <w:right w:val="none" w:sz="0" w:space="0" w:color="auto"/>
          </w:divBdr>
        </w:div>
        <w:div w:id="372313489">
          <w:blockQuote w:val="1"/>
          <w:marLeft w:val="0"/>
          <w:marRight w:val="0"/>
          <w:marTop w:val="0"/>
          <w:marBottom w:val="0"/>
          <w:divBdr>
            <w:top w:val="single" w:sz="4" w:space="0" w:color="CCCCCC"/>
            <w:left w:val="none" w:sz="0" w:space="0" w:color="auto"/>
            <w:bottom w:val="single" w:sz="4" w:space="0" w:color="CCCCCC"/>
            <w:right w:val="none" w:sz="0" w:space="0" w:color="auto"/>
          </w:divBdr>
        </w:div>
        <w:div w:id="685450408">
          <w:marLeft w:val="0"/>
          <w:marRight w:val="0"/>
          <w:marTop w:val="120"/>
          <w:marBottom w:val="120"/>
          <w:divBdr>
            <w:top w:val="dotted" w:sz="4" w:space="0" w:color="000066"/>
            <w:left w:val="none" w:sz="0" w:space="0" w:color="auto"/>
            <w:bottom w:val="dotted" w:sz="4" w:space="0" w:color="000066"/>
            <w:right w:val="none" w:sz="0" w:space="0" w:color="auto"/>
          </w:divBdr>
          <w:divsChild>
            <w:div w:id="105658937">
              <w:marLeft w:val="0"/>
              <w:marRight w:val="0"/>
              <w:marTop w:val="0"/>
              <w:marBottom w:val="0"/>
              <w:divBdr>
                <w:top w:val="none" w:sz="0" w:space="0" w:color="auto"/>
                <w:left w:val="none" w:sz="0" w:space="0" w:color="auto"/>
                <w:bottom w:val="none" w:sz="0" w:space="0" w:color="auto"/>
                <w:right w:val="none" w:sz="0" w:space="0" w:color="auto"/>
              </w:divBdr>
              <w:divsChild>
                <w:div w:id="24033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308943">
          <w:marLeft w:val="0"/>
          <w:marRight w:val="0"/>
          <w:marTop w:val="240"/>
          <w:marBottom w:val="0"/>
          <w:divBdr>
            <w:top w:val="none" w:sz="0" w:space="0" w:color="auto"/>
            <w:left w:val="none" w:sz="0" w:space="0" w:color="auto"/>
            <w:bottom w:val="none" w:sz="0" w:space="0" w:color="auto"/>
            <w:right w:val="none" w:sz="0" w:space="0" w:color="auto"/>
          </w:divBdr>
        </w:div>
        <w:div w:id="1254244673">
          <w:blockQuote w:val="1"/>
          <w:marLeft w:val="0"/>
          <w:marRight w:val="0"/>
          <w:marTop w:val="0"/>
          <w:marBottom w:val="0"/>
          <w:divBdr>
            <w:top w:val="single" w:sz="4" w:space="0" w:color="CCCCCC"/>
            <w:left w:val="none" w:sz="0" w:space="0" w:color="auto"/>
            <w:bottom w:val="single" w:sz="4" w:space="0" w:color="CCCCCC"/>
            <w:right w:val="none" w:sz="0" w:space="0" w:color="auto"/>
          </w:divBdr>
          <w:divsChild>
            <w:div w:id="1682126537">
              <w:marLeft w:val="240"/>
              <w:marRight w:val="240"/>
              <w:marTop w:val="240"/>
              <w:marBottom w:val="240"/>
              <w:divBdr>
                <w:top w:val="dotted" w:sz="4" w:space="1" w:color="000066"/>
                <w:left w:val="dotted" w:sz="4" w:space="12" w:color="000066"/>
                <w:bottom w:val="dotted" w:sz="4" w:space="1" w:color="000066"/>
                <w:right w:val="dotted" w:sz="4" w:space="12" w:color="000066"/>
              </w:divBdr>
            </w:div>
            <w:div w:id="1430811168">
              <w:marLeft w:val="240"/>
              <w:marRight w:val="240"/>
              <w:marTop w:val="240"/>
              <w:marBottom w:val="240"/>
              <w:divBdr>
                <w:top w:val="dotted" w:sz="4" w:space="1" w:color="000066"/>
                <w:left w:val="dotted" w:sz="4" w:space="12" w:color="000066"/>
                <w:bottom w:val="dotted" w:sz="4" w:space="1" w:color="000066"/>
                <w:right w:val="dotted" w:sz="4" w:space="12" w:color="000066"/>
              </w:divBdr>
            </w:div>
            <w:div w:id="1351950544">
              <w:marLeft w:val="240"/>
              <w:marRight w:val="240"/>
              <w:marTop w:val="240"/>
              <w:marBottom w:val="240"/>
              <w:divBdr>
                <w:top w:val="dotted" w:sz="4" w:space="1" w:color="000066"/>
                <w:left w:val="dotted" w:sz="4" w:space="12" w:color="000066"/>
                <w:bottom w:val="dotted" w:sz="4" w:space="1" w:color="000066"/>
                <w:right w:val="dotted" w:sz="4" w:space="12" w:color="000066"/>
              </w:divBdr>
            </w:div>
          </w:divsChild>
        </w:div>
        <w:div w:id="30034710">
          <w:marLeft w:val="0"/>
          <w:marRight w:val="0"/>
          <w:marTop w:val="120"/>
          <w:marBottom w:val="120"/>
          <w:divBdr>
            <w:top w:val="dotted" w:sz="4" w:space="0" w:color="000066"/>
            <w:left w:val="none" w:sz="0" w:space="0" w:color="auto"/>
            <w:bottom w:val="dotted" w:sz="4" w:space="0" w:color="000066"/>
            <w:right w:val="none" w:sz="0" w:space="0" w:color="auto"/>
          </w:divBdr>
          <w:divsChild>
            <w:div w:id="38671501">
              <w:marLeft w:val="0"/>
              <w:marRight w:val="0"/>
              <w:marTop w:val="0"/>
              <w:marBottom w:val="0"/>
              <w:divBdr>
                <w:top w:val="none" w:sz="0" w:space="0" w:color="auto"/>
                <w:left w:val="none" w:sz="0" w:space="0" w:color="auto"/>
                <w:bottom w:val="none" w:sz="0" w:space="0" w:color="auto"/>
                <w:right w:val="none" w:sz="0" w:space="0" w:color="auto"/>
              </w:divBdr>
              <w:divsChild>
                <w:div w:id="34619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791455">
          <w:marLeft w:val="0"/>
          <w:marRight w:val="0"/>
          <w:marTop w:val="120"/>
          <w:marBottom w:val="120"/>
          <w:divBdr>
            <w:top w:val="dotted" w:sz="4" w:space="0" w:color="000066"/>
            <w:left w:val="none" w:sz="0" w:space="0" w:color="auto"/>
            <w:bottom w:val="dotted" w:sz="4" w:space="0" w:color="000066"/>
            <w:right w:val="none" w:sz="0" w:space="0" w:color="auto"/>
          </w:divBdr>
          <w:divsChild>
            <w:div w:id="204219897">
              <w:marLeft w:val="0"/>
              <w:marRight w:val="0"/>
              <w:marTop w:val="0"/>
              <w:marBottom w:val="0"/>
              <w:divBdr>
                <w:top w:val="none" w:sz="0" w:space="0" w:color="auto"/>
                <w:left w:val="none" w:sz="0" w:space="0" w:color="auto"/>
                <w:bottom w:val="none" w:sz="0" w:space="0" w:color="auto"/>
                <w:right w:val="none" w:sz="0" w:space="0" w:color="auto"/>
              </w:divBdr>
              <w:divsChild>
                <w:div w:id="41451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29633">
          <w:marLeft w:val="0"/>
          <w:marRight w:val="0"/>
          <w:marTop w:val="120"/>
          <w:marBottom w:val="120"/>
          <w:divBdr>
            <w:top w:val="dotted" w:sz="4" w:space="0" w:color="000066"/>
            <w:left w:val="none" w:sz="0" w:space="0" w:color="auto"/>
            <w:bottom w:val="dotted" w:sz="4" w:space="0" w:color="000066"/>
            <w:right w:val="none" w:sz="0" w:space="0" w:color="auto"/>
          </w:divBdr>
          <w:divsChild>
            <w:div w:id="2136287157">
              <w:marLeft w:val="0"/>
              <w:marRight w:val="0"/>
              <w:marTop w:val="0"/>
              <w:marBottom w:val="0"/>
              <w:divBdr>
                <w:top w:val="none" w:sz="0" w:space="0" w:color="auto"/>
                <w:left w:val="none" w:sz="0" w:space="0" w:color="auto"/>
                <w:bottom w:val="none" w:sz="0" w:space="0" w:color="auto"/>
                <w:right w:val="none" w:sz="0" w:space="0" w:color="auto"/>
              </w:divBdr>
              <w:divsChild>
                <w:div w:id="16214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291620">
          <w:marLeft w:val="240"/>
          <w:marRight w:val="240"/>
          <w:marTop w:val="240"/>
          <w:marBottom w:val="240"/>
          <w:divBdr>
            <w:top w:val="dotted" w:sz="4" w:space="1" w:color="000066"/>
            <w:left w:val="dotted" w:sz="4" w:space="12" w:color="000066"/>
            <w:bottom w:val="dotted" w:sz="4" w:space="1" w:color="000066"/>
            <w:right w:val="dotted" w:sz="4" w:space="12" w:color="000066"/>
          </w:divBdr>
        </w:div>
        <w:div w:id="46103696">
          <w:marLeft w:val="240"/>
          <w:marRight w:val="240"/>
          <w:marTop w:val="240"/>
          <w:marBottom w:val="240"/>
          <w:divBdr>
            <w:top w:val="dotted" w:sz="4" w:space="1" w:color="000066"/>
            <w:left w:val="dotted" w:sz="4" w:space="12" w:color="000066"/>
            <w:bottom w:val="dotted" w:sz="4" w:space="1" w:color="000066"/>
            <w:right w:val="dotted" w:sz="4" w:space="12" w:color="000066"/>
          </w:divBdr>
        </w:div>
        <w:div w:id="1498686976">
          <w:marLeft w:val="240"/>
          <w:marRight w:val="240"/>
          <w:marTop w:val="240"/>
          <w:marBottom w:val="240"/>
          <w:divBdr>
            <w:top w:val="dotted" w:sz="4" w:space="1" w:color="000066"/>
            <w:left w:val="dotted" w:sz="4" w:space="12" w:color="000066"/>
            <w:bottom w:val="dotted" w:sz="4" w:space="1" w:color="000066"/>
            <w:right w:val="dotted" w:sz="4" w:space="12" w:color="000066"/>
          </w:divBdr>
        </w:div>
        <w:div w:id="1716351590">
          <w:marLeft w:val="240"/>
          <w:marRight w:val="240"/>
          <w:marTop w:val="240"/>
          <w:marBottom w:val="240"/>
          <w:divBdr>
            <w:top w:val="dotted" w:sz="4" w:space="1" w:color="000066"/>
            <w:left w:val="dotted" w:sz="4" w:space="12" w:color="000066"/>
            <w:bottom w:val="dotted" w:sz="4" w:space="1" w:color="000066"/>
            <w:right w:val="dotted" w:sz="4" w:space="12" w:color="000066"/>
          </w:divBdr>
        </w:div>
        <w:div w:id="1623919658">
          <w:marLeft w:val="240"/>
          <w:marRight w:val="240"/>
          <w:marTop w:val="240"/>
          <w:marBottom w:val="240"/>
          <w:divBdr>
            <w:top w:val="dotted" w:sz="4" w:space="1" w:color="000066"/>
            <w:left w:val="dotted" w:sz="4" w:space="12" w:color="000066"/>
            <w:bottom w:val="dotted" w:sz="4" w:space="1" w:color="000066"/>
            <w:right w:val="dotted" w:sz="4" w:space="12" w:color="000066"/>
          </w:divBdr>
        </w:div>
        <w:div w:id="450323330">
          <w:marLeft w:val="240"/>
          <w:marRight w:val="240"/>
          <w:marTop w:val="240"/>
          <w:marBottom w:val="240"/>
          <w:divBdr>
            <w:top w:val="dotted" w:sz="4" w:space="1" w:color="000066"/>
            <w:left w:val="dotted" w:sz="4" w:space="12" w:color="000066"/>
            <w:bottom w:val="dotted" w:sz="4" w:space="1" w:color="000066"/>
            <w:right w:val="dotted" w:sz="4" w:space="12" w:color="000066"/>
          </w:divBdr>
        </w:div>
        <w:div w:id="147015844">
          <w:marLeft w:val="240"/>
          <w:marRight w:val="240"/>
          <w:marTop w:val="240"/>
          <w:marBottom w:val="240"/>
          <w:divBdr>
            <w:top w:val="dotted" w:sz="4" w:space="1" w:color="000066"/>
            <w:left w:val="dotted" w:sz="4" w:space="12" w:color="000066"/>
            <w:bottom w:val="dotted" w:sz="4" w:space="1" w:color="000066"/>
            <w:right w:val="dotted" w:sz="4" w:space="12" w:color="000066"/>
          </w:divBdr>
        </w:div>
        <w:div w:id="1720281676">
          <w:marLeft w:val="240"/>
          <w:marRight w:val="240"/>
          <w:marTop w:val="240"/>
          <w:marBottom w:val="240"/>
          <w:divBdr>
            <w:top w:val="dotted" w:sz="4" w:space="1" w:color="000066"/>
            <w:left w:val="dotted" w:sz="4" w:space="12" w:color="000066"/>
            <w:bottom w:val="dotted" w:sz="4" w:space="1" w:color="000066"/>
            <w:right w:val="dotted" w:sz="4" w:space="12" w:color="000066"/>
          </w:divBdr>
        </w:div>
        <w:div w:id="428703545">
          <w:marLeft w:val="240"/>
          <w:marRight w:val="240"/>
          <w:marTop w:val="240"/>
          <w:marBottom w:val="240"/>
          <w:divBdr>
            <w:top w:val="dotted" w:sz="4" w:space="1" w:color="000066"/>
            <w:left w:val="dotted" w:sz="4" w:space="12" w:color="000066"/>
            <w:bottom w:val="dotted" w:sz="4" w:space="1" w:color="000066"/>
            <w:right w:val="dotted" w:sz="4" w:space="12" w:color="000066"/>
          </w:divBdr>
        </w:div>
        <w:div w:id="1303271305">
          <w:marLeft w:val="240"/>
          <w:marRight w:val="240"/>
          <w:marTop w:val="240"/>
          <w:marBottom w:val="240"/>
          <w:divBdr>
            <w:top w:val="dotted" w:sz="4" w:space="1" w:color="000066"/>
            <w:left w:val="dotted" w:sz="4" w:space="12" w:color="000066"/>
            <w:bottom w:val="dotted" w:sz="4" w:space="1" w:color="000066"/>
            <w:right w:val="dotted" w:sz="4" w:space="12" w:color="000066"/>
          </w:divBdr>
        </w:div>
        <w:div w:id="1076977458">
          <w:marLeft w:val="240"/>
          <w:marRight w:val="240"/>
          <w:marTop w:val="240"/>
          <w:marBottom w:val="240"/>
          <w:divBdr>
            <w:top w:val="dotted" w:sz="4" w:space="1" w:color="000066"/>
            <w:left w:val="dotted" w:sz="4" w:space="12" w:color="000066"/>
            <w:bottom w:val="dotted" w:sz="4" w:space="1" w:color="000066"/>
            <w:right w:val="dotted" w:sz="4" w:space="12" w:color="000066"/>
          </w:divBdr>
        </w:div>
        <w:div w:id="514340821">
          <w:marLeft w:val="240"/>
          <w:marRight w:val="240"/>
          <w:marTop w:val="240"/>
          <w:marBottom w:val="240"/>
          <w:divBdr>
            <w:top w:val="dotted" w:sz="4" w:space="1" w:color="000066"/>
            <w:left w:val="dotted" w:sz="4" w:space="12" w:color="000066"/>
            <w:bottom w:val="dotted" w:sz="4" w:space="1" w:color="000066"/>
            <w:right w:val="dotted" w:sz="4" w:space="12" w:color="000066"/>
          </w:divBdr>
        </w:div>
        <w:div w:id="415327120">
          <w:marLeft w:val="0"/>
          <w:marRight w:val="0"/>
          <w:marTop w:val="120"/>
          <w:marBottom w:val="120"/>
          <w:divBdr>
            <w:top w:val="dotted" w:sz="4" w:space="0" w:color="000066"/>
            <w:left w:val="none" w:sz="0" w:space="0" w:color="auto"/>
            <w:bottom w:val="dotted" w:sz="4" w:space="0" w:color="000066"/>
            <w:right w:val="none" w:sz="0" w:space="0" w:color="auto"/>
          </w:divBdr>
          <w:divsChild>
            <w:div w:id="1270045493">
              <w:marLeft w:val="0"/>
              <w:marRight w:val="0"/>
              <w:marTop w:val="0"/>
              <w:marBottom w:val="0"/>
              <w:divBdr>
                <w:top w:val="none" w:sz="0" w:space="0" w:color="auto"/>
                <w:left w:val="none" w:sz="0" w:space="0" w:color="auto"/>
                <w:bottom w:val="none" w:sz="0" w:space="0" w:color="auto"/>
                <w:right w:val="none" w:sz="0" w:space="0" w:color="auto"/>
              </w:divBdr>
              <w:divsChild>
                <w:div w:id="21837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757333">
          <w:marLeft w:val="0"/>
          <w:marRight w:val="0"/>
          <w:marTop w:val="240"/>
          <w:marBottom w:val="0"/>
          <w:divBdr>
            <w:top w:val="dashed" w:sz="4" w:space="1" w:color="000066"/>
            <w:left w:val="dashed" w:sz="4" w:space="12" w:color="000066"/>
            <w:bottom w:val="dashed" w:sz="4" w:space="1" w:color="000066"/>
            <w:right w:val="dashed" w:sz="4" w:space="12" w:color="000066"/>
          </w:divBdr>
          <w:divsChild>
            <w:div w:id="756364780">
              <w:marLeft w:val="0"/>
              <w:marRight w:val="0"/>
              <w:marTop w:val="0"/>
              <w:marBottom w:val="0"/>
              <w:divBdr>
                <w:top w:val="none" w:sz="0" w:space="0" w:color="auto"/>
                <w:left w:val="none" w:sz="0" w:space="0" w:color="auto"/>
                <w:bottom w:val="none" w:sz="0" w:space="0" w:color="auto"/>
                <w:right w:val="none" w:sz="0" w:space="0" w:color="auto"/>
              </w:divBdr>
            </w:div>
            <w:div w:id="825823061">
              <w:marLeft w:val="0"/>
              <w:marRight w:val="0"/>
              <w:marTop w:val="120"/>
              <w:marBottom w:val="120"/>
              <w:divBdr>
                <w:top w:val="dotted" w:sz="4" w:space="0" w:color="000066"/>
                <w:left w:val="none" w:sz="0" w:space="0" w:color="auto"/>
                <w:bottom w:val="dotted" w:sz="4" w:space="0" w:color="000066"/>
                <w:right w:val="none" w:sz="0" w:space="0" w:color="auto"/>
              </w:divBdr>
              <w:divsChild>
                <w:div w:id="382095807">
                  <w:marLeft w:val="0"/>
                  <w:marRight w:val="0"/>
                  <w:marTop w:val="0"/>
                  <w:marBottom w:val="0"/>
                  <w:divBdr>
                    <w:top w:val="none" w:sz="0" w:space="0" w:color="auto"/>
                    <w:left w:val="none" w:sz="0" w:space="0" w:color="auto"/>
                    <w:bottom w:val="none" w:sz="0" w:space="0" w:color="auto"/>
                    <w:right w:val="none" w:sz="0" w:space="0" w:color="auto"/>
                  </w:divBdr>
                  <w:divsChild>
                    <w:div w:id="79178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726590">
              <w:marLeft w:val="0"/>
              <w:marRight w:val="0"/>
              <w:marTop w:val="0"/>
              <w:marBottom w:val="0"/>
              <w:divBdr>
                <w:top w:val="dotted" w:sz="4" w:space="1" w:color="000099"/>
                <w:left w:val="dotted" w:sz="4" w:space="1" w:color="000099"/>
                <w:bottom w:val="dotted" w:sz="4" w:space="1" w:color="000099"/>
                <w:right w:val="dotted" w:sz="4" w:space="1" w:color="000099"/>
              </w:divBdr>
            </w:div>
          </w:divsChild>
        </w:div>
        <w:div w:id="1182937095">
          <w:marLeft w:val="0"/>
          <w:marRight w:val="0"/>
          <w:marTop w:val="0"/>
          <w:marBottom w:val="0"/>
          <w:divBdr>
            <w:top w:val="none" w:sz="0" w:space="0" w:color="auto"/>
            <w:left w:val="none" w:sz="0" w:space="0" w:color="auto"/>
            <w:bottom w:val="none" w:sz="0" w:space="0" w:color="auto"/>
            <w:right w:val="none" w:sz="0" w:space="0" w:color="auto"/>
          </w:divBdr>
        </w:div>
        <w:div w:id="4602240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xml/library/x-tipxsltjs/" TargetMode="External"/><Relationship Id="rId13" Type="http://schemas.openxmlformats.org/officeDocument/2006/relationships/hyperlink" Target="http://www.ibm.com/developerworks/jp/xml/library/x-tipxsltjs/" TargetMode="External"/><Relationship Id="rId18" Type="http://schemas.openxmlformats.org/officeDocument/2006/relationships/hyperlink" Target="http://www.ibm.com/developerworks/xml/library/x-tipxsltjs/" TargetMode="External"/><Relationship Id="rId26" Type="http://schemas.openxmlformats.org/officeDocument/2006/relationships/hyperlink" Target="http://www.w3.org/TR/xslt" TargetMode="External"/><Relationship Id="rId3" Type="http://schemas.openxmlformats.org/officeDocument/2006/relationships/settings" Target="settings.xml"/><Relationship Id="rId21" Type="http://schemas.openxmlformats.org/officeDocument/2006/relationships/hyperlink" Target="http://www.ibm.com/developerworks/xml/library/x-tipxsltjs/" TargetMode="External"/><Relationship Id="rId34" Type="http://schemas.openxmlformats.org/officeDocument/2006/relationships/fontTable" Target="fontTable.xml"/><Relationship Id="rId7" Type="http://schemas.openxmlformats.org/officeDocument/2006/relationships/hyperlink" Target="http://www.ibm.com/developerworks/views/xml/libraryview.jsp?search_by=tip:" TargetMode="External"/><Relationship Id="rId12" Type="http://schemas.openxmlformats.org/officeDocument/2006/relationships/hyperlink" Target="http://www.ibm.com/developerworks/xml/library/x-tipxsltjs/" TargetMode="External"/><Relationship Id="rId17" Type="http://schemas.openxmlformats.org/officeDocument/2006/relationships/hyperlink" Target="http://www.ibm.com/developerworks/xml/library/x-tipxsltjs/" TargetMode="External"/><Relationship Id="rId25" Type="http://schemas.openxmlformats.org/officeDocument/2006/relationships/image" Target="media/image3.gif"/><Relationship Id="rId33" Type="http://schemas.openxmlformats.org/officeDocument/2006/relationships/hyperlink" Target="http://www.learn-ajax-tutorial.com/Xslt.cfm" TargetMode="External"/><Relationship Id="rId2" Type="http://schemas.openxmlformats.org/officeDocument/2006/relationships/styles" Target="styles.xml"/><Relationship Id="rId16" Type="http://schemas.openxmlformats.org/officeDocument/2006/relationships/image" Target="media/image1.jpeg"/><Relationship Id="rId20" Type="http://schemas.openxmlformats.org/officeDocument/2006/relationships/hyperlink" Target="http://www.ibm.com/developerworks/xml/library/x-tipxsltjs/" TargetMode="External"/><Relationship Id="rId29" Type="http://schemas.openxmlformats.org/officeDocument/2006/relationships/image" Target="media/image4.gif"/><Relationship Id="rId1" Type="http://schemas.openxmlformats.org/officeDocument/2006/relationships/numbering" Target="numbering.xml"/><Relationship Id="rId6" Type="http://schemas.openxmlformats.org/officeDocument/2006/relationships/hyperlink" Target="mailto:nicholas@nicholaschase.com?subject=Call%20JavaScript%20from%20an%20XSLT%20style%20sheet&amp;cc=dwxed@us.ibm.com" TargetMode="External"/><Relationship Id="rId11" Type="http://schemas.openxmlformats.org/officeDocument/2006/relationships/hyperlink" Target="http://www.ibm.com/developerworks/xml/library/x-tipxsltjs/" TargetMode="External"/><Relationship Id="rId24" Type="http://schemas.openxmlformats.org/officeDocument/2006/relationships/hyperlink" Target="http://www.ibm.com/developerworks/xml/library/x-tipxsltjs/" TargetMode="External"/><Relationship Id="rId32" Type="http://schemas.openxmlformats.org/officeDocument/2006/relationships/image" Target="media/image6.gif"/><Relationship Id="rId5" Type="http://schemas.openxmlformats.org/officeDocument/2006/relationships/hyperlink" Target="http://www.ibm.com/developerworks/xml/library/x-tipxsltjs/" TargetMode="External"/><Relationship Id="rId15" Type="http://schemas.openxmlformats.org/officeDocument/2006/relationships/hyperlink" Target="http://www.ibm.com/developerworks/xml/library/x-tipxsltjs/" TargetMode="External"/><Relationship Id="rId23" Type="http://schemas.openxmlformats.org/officeDocument/2006/relationships/hyperlink" Target="http://www.ibm.com/developerworks/xml/library/x-tipxsltjs/" TargetMode="External"/><Relationship Id="rId28" Type="http://schemas.openxmlformats.org/officeDocument/2006/relationships/hyperlink" Target="http://www.ibm.com/developerworks/downloads/?S_TACT=105AGX06&amp;S_CMP=art" TargetMode="External"/><Relationship Id="rId10" Type="http://schemas.openxmlformats.org/officeDocument/2006/relationships/hyperlink" Target="https://www.ibm.com/developerworks/dwwi/DWAuthRouter?m=loginpage&amp;d=http%3A%2F%2Fwww.ibm.com%2Fdeveloperworks%2Fxml%2Flibrary%2Fx-tipxsltjs%2F" TargetMode="External"/><Relationship Id="rId19" Type="http://schemas.openxmlformats.org/officeDocument/2006/relationships/hyperlink" Target="http://www.ibm.com/developerworks/xml/library/x-tipxsltjs/" TargetMode="External"/><Relationship Id="rId31" Type="http://schemas.openxmlformats.org/officeDocument/2006/relationships/image" Target="media/image5.gif"/><Relationship Id="rId4" Type="http://schemas.openxmlformats.org/officeDocument/2006/relationships/webSettings" Target="webSettings.xml"/><Relationship Id="rId9" Type="http://schemas.openxmlformats.org/officeDocument/2006/relationships/hyperlink" Target="http://www.ibm.com/developerworks/xml/library/x-tipxsltjs/" TargetMode="External"/><Relationship Id="rId14" Type="http://schemas.openxmlformats.org/officeDocument/2006/relationships/hyperlink" Target="http://www.ibm.com/developerworks/xml/library/x-tipxsltjs/" TargetMode="External"/><Relationship Id="rId22" Type="http://schemas.openxmlformats.org/officeDocument/2006/relationships/image" Target="media/image2.gif"/><Relationship Id="rId27" Type="http://schemas.openxmlformats.org/officeDocument/2006/relationships/hyperlink" Target="http://www.mozilla.org/rhino/download.html" TargetMode="External"/><Relationship Id="rId30" Type="http://schemas.openxmlformats.org/officeDocument/2006/relationships/hyperlink" Target="http://sarissa.sourceforge.net/"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12</Pages>
  <Words>3129</Words>
  <Characters>17840</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vidhyayug</Company>
  <LinksUpToDate>false</LinksUpToDate>
  <CharactersWithSpaces>20928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ityug-meera</dc:creator>
  <cp:keywords/>
  <dc:description/>
  <cp:lastModifiedBy>ityug-meera</cp:lastModifiedBy>
  <cp:revision>1</cp:revision>
  <dcterms:created xsi:type="dcterms:W3CDTF">2011-07-05T11:57:00Z</dcterms:created>
  <dcterms:modified xsi:type="dcterms:W3CDTF">2011-07-05T12:18:00Z</dcterms:modified>
</cp:coreProperties>
</file>